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7554E" w14:textId="77777777" w:rsidR="00AA54DF" w:rsidRPr="007D0BAC" w:rsidRDefault="00A15ED9" w:rsidP="007C49F9">
      <w:pPr>
        <w:rPr>
          <w:b/>
          <w:color w:val="445A6F"/>
          <w:sz w:val="28"/>
          <w:lang w:val="de-DE"/>
        </w:rPr>
      </w:pPr>
      <w:r w:rsidRPr="007D0BAC">
        <w:rPr>
          <w:b/>
          <w:color w:val="445A6F"/>
          <w:sz w:val="28"/>
          <w:lang w:val="de-DE"/>
        </w:rPr>
        <w:t xml:space="preserve">GESIS </w:t>
      </w:r>
      <w:r w:rsidR="00054B60">
        <w:rPr>
          <w:b/>
          <w:color w:val="445A6F"/>
          <w:sz w:val="28"/>
          <w:lang w:val="de-DE"/>
        </w:rPr>
        <w:t>Workshop</w:t>
      </w:r>
      <w:r w:rsidR="008D754B">
        <w:rPr>
          <w:b/>
          <w:color w:val="445A6F"/>
          <w:sz w:val="28"/>
          <w:lang w:val="de-DE"/>
        </w:rPr>
        <w:t xml:space="preserve"> </w:t>
      </w:r>
    </w:p>
    <w:p w14:paraId="6EE095F5" w14:textId="77777777" w:rsidR="00551DDA" w:rsidRPr="00C01BB2" w:rsidRDefault="00C01BB2" w:rsidP="007C49F9">
      <w:pPr>
        <w:rPr>
          <w:b/>
          <w:color w:val="445A6F"/>
          <w:sz w:val="28"/>
          <w:lang w:val="de-DE"/>
        </w:rPr>
      </w:pPr>
      <w:r w:rsidRPr="00C01BB2">
        <w:rPr>
          <w:rFonts w:eastAsia="ヒラギノ角ゴ Pro W3"/>
          <w:color w:val="364C68"/>
          <w:spacing w:val="5"/>
          <w:kern w:val="28"/>
          <w:sz w:val="44"/>
          <w:szCs w:val="20"/>
          <w:lang w:val="de-DE" w:eastAsia="de-DE" w:bidi="ar-SA"/>
        </w:rPr>
        <w:t>Grunddaten-Blatt</w:t>
      </w:r>
      <w:r w:rsidR="00A15ED9" w:rsidRPr="00C01BB2">
        <w:rPr>
          <w:rFonts w:eastAsia="ヒラギノ角ゴ Pro W3"/>
          <w:color w:val="364C68"/>
          <w:spacing w:val="5"/>
          <w:kern w:val="28"/>
          <w:sz w:val="44"/>
          <w:szCs w:val="20"/>
          <w:lang w:val="de-DE" w:eastAsia="de-DE" w:bidi="ar-SA"/>
        </w:rPr>
        <w:br/>
      </w:r>
      <w:r w:rsidRPr="00C01BB2">
        <w:rPr>
          <w:b/>
          <w:color w:val="445A6F"/>
          <w:sz w:val="28"/>
          <w:lang w:val="de-DE"/>
        </w:rPr>
        <w:t>zur Ankündigung und Planung sowie zur Vertragsvorbereitung</w:t>
      </w:r>
    </w:p>
    <w:tbl>
      <w:tblPr>
        <w:tblW w:w="11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3727"/>
        <w:gridCol w:w="4295"/>
      </w:tblGrid>
      <w:tr w:rsidR="00E90826" w:rsidRPr="00E90826" w14:paraId="7E2812E8" w14:textId="77777777" w:rsidTr="00E07087">
        <w:trPr>
          <w:trHeight w:val="181"/>
        </w:trPr>
        <w:tc>
          <w:tcPr>
            <w:tcW w:w="3085" w:type="dxa"/>
            <w:tcBorders>
              <w:bottom w:val="single" w:sz="4" w:space="0" w:color="auto"/>
              <w:right w:val="nil"/>
            </w:tcBorders>
            <w:shd w:val="clear" w:color="auto" w:fill="DDD9C3"/>
          </w:tcPr>
          <w:p w14:paraId="38E5C553" w14:textId="77777777" w:rsidR="00E90826" w:rsidRPr="00E90826" w:rsidRDefault="00C01BB2" w:rsidP="00054B60">
            <w:pPr>
              <w:spacing w:after="0" w:line="240" w:lineRule="auto"/>
              <w:rPr>
                <w:b/>
                <w:sz w:val="24"/>
                <w:lang w:val="en-GB"/>
              </w:rPr>
            </w:pPr>
            <w:proofErr w:type="spellStart"/>
            <w:r>
              <w:rPr>
                <w:b/>
                <w:sz w:val="24"/>
                <w:lang w:val="en-GB"/>
              </w:rPr>
              <w:t>Basis</w:t>
            </w:r>
            <w:r w:rsidR="00054B60">
              <w:rPr>
                <w:b/>
                <w:sz w:val="24"/>
                <w:lang w:val="en-GB"/>
              </w:rPr>
              <w:t>i</w:t>
            </w:r>
            <w:r>
              <w:rPr>
                <w:b/>
                <w:sz w:val="24"/>
                <w:lang w:val="en-GB"/>
              </w:rPr>
              <w:t>nformationen</w:t>
            </w:r>
            <w:proofErr w:type="spellEnd"/>
          </w:p>
        </w:tc>
        <w:tc>
          <w:tcPr>
            <w:tcW w:w="8022" w:type="dxa"/>
            <w:gridSpan w:val="2"/>
            <w:tcBorders>
              <w:left w:val="nil"/>
              <w:bottom w:val="single" w:sz="4" w:space="0" w:color="auto"/>
            </w:tcBorders>
            <w:shd w:val="clear" w:color="auto" w:fill="DDD9C3"/>
          </w:tcPr>
          <w:p w14:paraId="61CFDB97" w14:textId="77777777" w:rsidR="00E90826" w:rsidRPr="00E90826" w:rsidRDefault="00E90826" w:rsidP="00147DCD">
            <w:pPr>
              <w:spacing w:after="0" w:line="240" w:lineRule="auto"/>
              <w:rPr>
                <w:b/>
                <w:sz w:val="24"/>
                <w:lang w:val="en-GB"/>
              </w:rPr>
            </w:pPr>
          </w:p>
        </w:tc>
      </w:tr>
      <w:tr w:rsidR="002D4EF1" w:rsidRPr="00BC68EA" w14:paraId="7FEBE4E2" w14:textId="77777777" w:rsidTr="00E07087">
        <w:trPr>
          <w:trHeight w:val="181"/>
        </w:trPr>
        <w:tc>
          <w:tcPr>
            <w:tcW w:w="3085" w:type="dxa"/>
            <w:tcBorders>
              <w:top w:val="single" w:sz="4" w:space="0" w:color="auto"/>
              <w:bottom w:val="single" w:sz="4" w:space="0" w:color="auto"/>
              <w:right w:val="nil"/>
            </w:tcBorders>
            <w:shd w:val="clear" w:color="auto" w:fill="auto"/>
          </w:tcPr>
          <w:p w14:paraId="626A536D" w14:textId="77777777" w:rsidR="002D4EF1" w:rsidRPr="00147DCD" w:rsidRDefault="00C01BB2" w:rsidP="00147DCD">
            <w:pPr>
              <w:spacing w:after="0" w:line="240" w:lineRule="auto"/>
              <w:rPr>
                <w:lang w:val="en-GB"/>
              </w:rPr>
            </w:pPr>
            <w:r>
              <w:rPr>
                <w:lang w:val="en-GB"/>
              </w:rPr>
              <w:t>Name des Workshops</w:t>
            </w:r>
            <w:r w:rsidR="006C4C58">
              <w:rPr>
                <w:lang w:val="en-GB"/>
              </w:rPr>
              <w:t xml:space="preserve"> (</w:t>
            </w:r>
            <w:proofErr w:type="spellStart"/>
            <w:r w:rsidR="006C4C58">
              <w:rPr>
                <w:lang w:val="en-GB"/>
              </w:rPr>
              <w:t>deutsch</w:t>
            </w:r>
            <w:proofErr w:type="spellEnd"/>
            <w:r w:rsidR="006C4C58">
              <w:rPr>
                <w:lang w:val="en-GB"/>
              </w:rPr>
              <w:t>)</w:t>
            </w:r>
          </w:p>
        </w:tc>
        <w:sdt>
          <w:sdtPr>
            <w:rPr>
              <w:lang w:val="de-DE"/>
            </w:rPr>
            <w:id w:val="1909495977"/>
            <w:placeholder>
              <w:docPart w:val="A7695D39E14A4625A0D39DCC13A47907"/>
            </w:placeholder>
          </w:sdtPr>
          <w:sdtEndPr/>
          <w:sdtContent>
            <w:tc>
              <w:tcPr>
                <w:tcW w:w="8022" w:type="dxa"/>
                <w:gridSpan w:val="2"/>
                <w:tcBorders>
                  <w:top w:val="single" w:sz="4" w:space="0" w:color="auto"/>
                  <w:left w:val="nil"/>
                  <w:bottom w:val="single" w:sz="4" w:space="0" w:color="auto"/>
                </w:tcBorders>
                <w:shd w:val="clear" w:color="auto" w:fill="auto"/>
              </w:tcPr>
              <w:p w14:paraId="240F7443" w14:textId="4AF95B46" w:rsidR="002D4EF1" w:rsidRPr="00CB0F42" w:rsidRDefault="00EB6597" w:rsidP="00CB0F42">
                <w:pPr>
                  <w:spacing w:after="0" w:line="240" w:lineRule="auto"/>
                  <w:rPr>
                    <w:lang w:val="de-DE"/>
                  </w:rPr>
                </w:pPr>
                <w:r>
                  <w:rPr>
                    <w:lang w:val="de-DE"/>
                  </w:rPr>
                  <w:t>Einführung in R</w:t>
                </w:r>
              </w:p>
            </w:tc>
          </w:sdtContent>
        </w:sdt>
      </w:tr>
      <w:tr w:rsidR="006C4C58" w:rsidRPr="00BC68EA" w14:paraId="10B2A4DF" w14:textId="77777777" w:rsidTr="00E07087">
        <w:trPr>
          <w:trHeight w:val="181"/>
        </w:trPr>
        <w:tc>
          <w:tcPr>
            <w:tcW w:w="3085" w:type="dxa"/>
            <w:tcBorders>
              <w:top w:val="single" w:sz="4" w:space="0" w:color="auto"/>
              <w:bottom w:val="single" w:sz="4" w:space="0" w:color="auto"/>
              <w:right w:val="nil"/>
            </w:tcBorders>
            <w:shd w:val="clear" w:color="auto" w:fill="auto"/>
          </w:tcPr>
          <w:p w14:paraId="17B8BB4C" w14:textId="77777777" w:rsidR="006C4C58" w:rsidRPr="006C4C58" w:rsidRDefault="006C4C58" w:rsidP="00147DCD">
            <w:pPr>
              <w:spacing w:after="0" w:line="240" w:lineRule="auto"/>
              <w:rPr>
                <w:lang w:val="de-DE"/>
              </w:rPr>
            </w:pPr>
            <w:r>
              <w:rPr>
                <w:lang w:val="de-DE"/>
              </w:rPr>
              <w:t>Name des Workshops (englisch)</w:t>
            </w:r>
          </w:p>
        </w:tc>
        <w:sdt>
          <w:sdtPr>
            <w:rPr>
              <w:lang w:val="de-DE"/>
            </w:rPr>
            <w:id w:val="-360513315"/>
            <w:placeholder>
              <w:docPart w:val="112D541B84FE41148D11CBF10052286D"/>
            </w:placeholder>
          </w:sdtPr>
          <w:sdtEndPr/>
          <w:sdtContent>
            <w:tc>
              <w:tcPr>
                <w:tcW w:w="8022" w:type="dxa"/>
                <w:gridSpan w:val="2"/>
                <w:tcBorders>
                  <w:top w:val="single" w:sz="4" w:space="0" w:color="auto"/>
                  <w:left w:val="nil"/>
                  <w:bottom w:val="single" w:sz="4" w:space="0" w:color="auto"/>
                </w:tcBorders>
                <w:shd w:val="clear" w:color="auto" w:fill="auto"/>
              </w:tcPr>
              <w:p w14:paraId="24F61C91" w14:textId="5D39305A" w:rsidR="006C4C58" w:rsidRPr="006C4C58" w:rsidRDefault="00EB6597" w:rsidP="00147DCD">
                <w:pPr>
                  <w:spacing w:after="0" w:line="240" w:lineRule="auto"/>
                  <w:rPr>
                    <w:rStyle w:val="Formulareintrge"/>
                    <w:lang w:val="de-DE"/>
                  </w:rPr>
                </w:pPr>
                <w:proofErr w:type="spellStart"/>
                <w:r>
                  <w:rPr>
                    <w:lang w:val="de-DE"/>
                  </w:rPr>
                  <w:t>Introduction</w:t>
                </w:r>
                <w:proofErr w:type="spellEnd"/>
                <w:r>
                  <w:rPr>
                    <w:lang w:val="de-DE"/>
                  </w:rPr>
                  <w:t xml:space="preserve"> </w:t>
                </w:r>
                <w:proofErr w:type="spellStart"/>
                <w:r>
                  <w:rPr>
                    <w:lang w:val="de-DE"/>
                  </w:rPr>
                  <w:t>to</w:t>
                </w:r>
                <w:proofErr w:type="spellEnd"/>
                <w:r>
                  <w:rPr>
                    <w:lang w:val="de-DE"/>
                  </w:rPr>
                  <w:t xml:space="preserve"> R</w:t>
                </w:r>
              </w:p>
            </w:tc>
          </w:sdtContent>
        </w:sdt>
      </w:tr>
      <w:tr w:rsidR="004431B5" w:rsidRPr="00BC68EA" w14:paraId="6BDE835B" w14:textId="77777777" w:rsidTr="00E07087">
        <w:trPr>
          <w:trHeight w:val="181"/>
        </w:trPr>
        <w:tc>
          <w:tcPr>
            <w:tcW w:w="3085" w:type="dxa"/>
            <w:tcBorders>
              <w:top w:val="single" w:sz="4" w:space="0" w:color="auto"/>
              <w:bottom w:val="single" w:sz="4" w:space="0" w:color="auto"/>
              <w:right w:val="nil"/>
            </w:tcBorders>
            <w:shd w:val="clear" w:color="auto" w:fill="auto"/>
          </w:tcPr>
          <w:p w14:paraId="306BA959" w14:textId="77777777" w:rsidR="004431B5" w:rsidRPr="00147DCD" w:rsidRDefault="00C01BB2" w:rsidP="00147DCD">
            <w:pPr>
              <w:spacing w:after="0" w:line="240" w:lineRule="auto"/>
              <w:rPr>
                <w:lang w:val="en-GB"/>
              </w:rPr>
            </w:pPr>
            <w:proofErr w:type="spellStart"/>
            <w:r>
              <w:rPr>
                <w:lang w:val="en-GB"/>
              </w:rPr>
              <w:t>Wunschtermin</w:t>
            </w:r>
            <w:proofErr w:type="spellEnd"/>
            <w:r w:rsidR="00D1459D">
              <w:rPr>
                <w:lang w:val="en-GB"/>
              </w:rPr>
              <w:t xml:space="preserve"> (</w:t>
            </w:r>
            <w:proofErr w:type="spellStart"/>
            <w:r w:rsidR="00D1459D">
              <w:rPr>
                <w:lang w:val="en-GB"/>
              </w:rPr>
              <w:t>Startdatum</w:t>
            </w:r>
            <w:proofErr w:type="spellEnd"/>
            <w:r w:rsidR="00D1459D">
              <w:rPr>
                <w:lang w:val="en-GB"/>
              </w:rPr>
              <w:t>)</w:t>
            </w:r>
          </w:p>
        </w:tc>
        <w:sdt>
          <w:sdtPr>
            <w:rPr>
              <w:rStyle w:val="Formulareintrge"/>
              <w:lang w:val="en-GB"/>
            </w:rPr>
            <w:id w:val="-58714350"/>
            <w:placeholder>
              <w:docPart w:val="A7695D39E14A4625A0D39DCC13A47907"/>
            </w:placeholder>
          </w:sdtPr>
          <w:sdtEndPr>
            <w:rPr>
              <w:rStyle w:val="Formulareintrge"/>
            </w:rPr>
          </w:sdtEndPr>
          <w:sdtContent>
            <w:tc>
              <w:tcPr>
                <w:tcW w:w="8022" w:type="dxa"/>
                <w:gridSpan w:val="2"/>
                <w:tcBorders>
                  <w:top w:val="single" w:sz="4" w:space="0" w:color="auto"/>
                  <w:left w:val="nil"/>
                  <w:bottom w:val="single" w:sz="4" w:space="0" w:color="auto"/>
                </w:tcBorders>
                <w:shd w:val="clear" w:color="auto" w:fill="auto"/>
              </w:tcPr>
              <w:p w14:paraId="2D4C86DC" w14:textId="5F26B89E" w:rsidR="004431B5" w:rsidRPr="00CB0F42" w:rsidRDefault="00EB6597" w:rsidP="00147DCD">
                <w:pPr>
                  <w:spacing w:after="0" w:line="240" w:lineRule="auto"/>
                  <w:rPr>
                    <w:rStyle w:val="Formulareintrge"/>
                    <w:lang w:val="de-DE"/>
                  </w:rPr>
                </w:pPr>
                <w:r>
                  <w:rPr>
                    <w:rStyle w:val="Formulareintrge"/>
                    <w:lang w:val="en-GB"/>
                  </w:rPr>
                  <w:t>1</w:t>
                </w:r>
                <w:r w:rsidR="00927B07">
                  <w:rPr>
                    <w:rStyle w:val="Formulareintrge"/>
                    <w:lang w:val="en-GB"/>
                  </w:rPr>
                  <w:t>9</w:t>
                </w:r>
                <w:r>
                  <w:rPr>
                    <w:rStyle w:val="Formulareintrge"/>
                    <w:lang w:val="en-GB"/>
                  </w:rPr>
                  <w:t xml:space="preserve">. </w:t>
                </w:r>
                <w:proofErr w:type="spellStart"/>
                <w:r>
                  <w:rPr>
                    <w:rStyle w:val="Formulareintrge"/>
                    <w:lang w:val="en-GB"/>
                  </w:rPr>
                  <w:t>Oktober</w:t>
                </w:r>
                <w:proofErr w:type="spellEnd"/>
                <w:r>
                  <w:rPr>
                    <w:rStyle w:val="Formulareintrge"/>
                    <w:lang w:val="en-GB"/>
                  </w:rPr>
                  <w:t xml:space="preserve"> 202</w:t>
                </w:r>
                <w:r w:rsidR="00927B07">
                  <w:rPr>
                    <w:rStyle w:val="Formulareintrge"/>
                    <w:lang w:val="en-GB"/>
                  </w:rPr>
                  <w:t>2</w:t>
                </w:r>
              </w:p>
            </w:tc>
          </w:sdtContent>
        </w:sdt>
      </w:tr>
      <w:tr w:rsidR="004431B5" w:rsidRPr="00BC68EA" w14:paraId="5563DBE2" w14:textId="77777777" w:rsidTr="00E07087">
        <w:trPr>
          <w:trHeight w:val="181"/>
        </w:trPr>
        <w:tc>
          <w:tcPr>
            <w:tcW w:w="3085" w:type="dxa"/>
            <w:tcBorders>
              <w:top w:val="single" w:sz="4" w:space="0" w:color="auto"/>
              <w:bottom w:val="single" w:sz="4" w:space="0" w:color="auto"/>
              <w:right w:val="nil"/>
            </w:tcBorders>
            <w:shd w:val="clear" w:color="auto" w:fill="auto"/>
          </w:tcPr>
          <w:p w14:paraId="5262274E" w14:textId="77777777" w:rsidR="004431B5" w:rsidRPr="00147DCD" w:rsidRDefault="00C01BB2" w:rsidP="00147DCD">
            <w:pPr>
              <w:spacing w:after="0" w:line="240" w:lineRule="auto"/>
              <w:rPr>
                <w:lang w:val="en-GB"/>
              </w:rPr>
            </w:pPr>
            <w:proofErr w:type="spellStart"/>
            <w:r>
              <w:rPr>
                <w:lang w:val="en-GB"/>
              </w:rPr>
              <w:t>Voraussichtliche</w:t>
            </w:r>
            <w:proofErr w:type="spellEnd"/>
            <w:r>
              <w:rPr>
                <w:lang w:val="en-GB"/>
              </w:rPr>
              <w:t xml:space="preserve"> Dauer</w:t>
            </w:r>
            <w:r w:rsidR="004431B5" w:rsidRPr="00147DCD">
              <w:rPr>
                <w:lang w:val="en-GB"/>
              </w:rPr>
              <w:t xml:space="preserve">: </w:t>
            </w:r>
          </w:p>
        </w:tc>
        <w:sdt>
          <w:sdtPr>
            <w:rPr>
              <w:lang w:val="en-GB"/>
            </w:rPr>
            <w:alias w:val="Voraussichtliche Dauer"/>
            <w:tag w:val="Voraussichtliche Dauer"/>
            <w:id w:val="-277798716"/>
            <w:placeholder>
              <w:docPart w:val="D3682D2C52164F1D99D50AF0B86C48A4"/>
            </w:placeholder>
            <w:dropDownList>
              <w:listItem w:value="Wählen Sie ein Element aus."/>
              <w:listItem w:displayText="1 Tag (insg. 6 Zeitstunden Unterricht)" w:value="1 Tag (insg. 6 Zeitstunden Unterricht)"/>
              <w:listItem w:displayText="1,5 Tage (insg. 9 Zeitstunden Unterricht)" w:value="1,5 Tage (insg. 9 Zeitstunden Unterricht)"/>
              <w:listItem w:displayText="2 Tage (insg. 12 Zeitstunden Unterricht)" w:value="2 Tage (insg. 12 Zeitstunden Unterricht)"/>
              <w:listItem w:displayText="2,5 Tage (insg. 15 Zeitstunden Unterricht)" w:value="2,5 Tage (insg. 15 Zeitstunden Unterricht)"/>
              <w:listItem w:displayText="3 Tage (insg. 18 Zeitstunden Unterricht)" w:value="3 Tage (insg. 18 Zeitstunden Unterricht)"/>
            </w:dropDownList>
          </w:sdtPr>
          <w:sdtEndPr/>
          <w:sdtContent>
            <w:tc>
              <w:tcPr>
                <w:tcW w:w="8022" w:type="dxa"/>
                <w:gridSpan w:val="2"/>
                <w:tcBorders>
                  <w:top w:val="single" w:sz="4" w:space="0" w:color="auto"/>
                  <w:left w:val="nil"/>
                  <w:bottom w:val="single" w:sz="4" w:space="0" w:color="auto"/>
                </w:tcBorders>
                <w:shd w:val="clear" w:color="auto" w:fill="auto"/>
              </w:tcPr>
              <w:p w14:paraId="1A8AAEE2" w14:textId="31253144" w:rsidR="004431B5" w:rsidRPr="00CD6543" w:rsidRDefault="00EB6597" w:rsidP="00147DCD">
                <w:pPr>
                  <w:spacing w:after="0" w:line="240" w:lineRule="auto"/>
                  <w:rPr>
                    <w:lang w:val="de-DE"/>
                  </w:rPr>
                </w:pPr>
                <w:r>
                  <w:rPr>
                    <w:lang w:val="en-GB"/>
                  </w:rPr>
                  <w:t>2 Tage (insg. 12 Zeitstunden Unterricht)</w:t>
                </w:r>
              </w:p>
            </w:tc>
          </w:sdtContent>
        </w:sdt>
      </w:tr>
      <w:tr w:rsidR="00E07087" w:rsidRPr="00025AFE" w14:paraId="61D0A870" w14:textId="77777777" w:rsidTr="00E07087">
        <w:trPr>
          <w:trHeight w:val="181"/>
        </w:trPr>
        <w:tc>
          <w:tcPr>
            <w:tcW w:w="3085" w:type="dxa"/>
            <w:tcBorders>
              <w:top w:val="single" w:sz="4" w:space="0" w:color="auto"/>
              <w:bottom w:val="single" w:sz="4" w:space="0" w:color="auto"/>
              <w:right w:val="nil"/>
            </w:tcBorders>
            <w:shd w:val="clear" w:color="auto" w:fill="auto"/>
          </w:tcPr>
          <w:p w14:paraId="72F74763" w14:textId="77777777" w:rsidR="00E07087" w:rsidRPr="00E07087" w:rsidRDefault="00E07087" w:rsidP="00E07087">
            <w:pPr>
              <w:spacing w:after="0" w:line="240" w:lineRule="auto"/>
              <w:ind w:right="-1384"/>
              <w:rPr>
                <w:lang w:val="de-DE"/>
              </w:rPr>
            </w:pPr>
            <w:r>
              <w:rPr>
                <w:lang w:val="de-DE"/>
              </w:rPr>
              <w:t xml:space="preserve">Hotelreservierung: </w:t>
            </w:r>
          </w:p>
        </w:tc>
        <w:tc>
          <w:tcPr>
            <w:tcW w:w="8022" w:type="dxa"/>
            <w:gridSpan w:val="2"/>
            <w:tcBorders>
              <w:top w:val="single" w:sz="4" w:space="0" w:color="auto"/>
              <w:left w:val="nil"/>
              <w:bottom w:val="single" w:sz="4" w:space="0" w:color="auto"/>
            </w:tcBorders>
            <w:shd w:val="clear" w:color="auto" w:fill="auto"/>
          </w:tcPr>
          <w:p w14:paraId="137A9C73" w14:textId="15B3E0B3" w:rsidR="00E07087" w:rsidRPr="00E07087" w:rsidRDefault="00D9039A" w:rsidP="00147DCD">
            <w:pPr>
              <w:spacing w:after="0" w:line="240" w:lineRule="auto"/>
              <w:rPr>
                <w:lang w:val="de-DE"/>
              </w:rPr>
            </w:pPr>
            <w:sdt>
              <w:sdtPr>
                <w:rPr>
                  <w:lang w:val="de-DE"/>
                </w:rPr>
                <w:id w:val="215861958"/>
                <w14:checkbox>
                  <w14:checked w14:val="0"/>
                  <w14:checkedState w14:val="2612" w14:font="MS Mincho"/>
                  <w14:uncheckedState w14:val="2610" w14:font="MS Mincho"/>
                </w14:checkbox>
              </w:sdtPr>
              <w:sdtEndPr/>
              <w:sdtContent>
                <w:r w:rsidR="00927B07">
                  <w:rPr>
                    <w:rFonts w:ascii="MS Mincho" w:eastAsia="MS Mincho" w:hAnsi="MS Mincho" w:hint="eastAsia"/>
                    <w:lang w:val="de-DE"/>
                  </w:rPr>
                  <w:t>☐</w:t>
                </w:r>
              </w:sdtContent>
            </w:sdt>
            <w:r w:rsidR="00E07087">
              <w:rPr>
                <w:lang w:val="de-DE"/>
              </w:rPr>
              <w:t>Nein</w:t>
            </w:r>
            <w:r w:rsidR="00E07087" w:rsidRPr="00C62B7D">
              <w:rPr>
                <w:lang w:val="de-DE"/>
              </w:rPr>
              <w:t xml:space="preserve">  </w:t>
            </w:r>
            <w:sdt>
              <w:sdtPr>
                <w:rPr>
                  <w:lang w:val="de-DE"/>
                </w:rPr>
                <w:id w:val="1689942338"/>
                <w14:checkbox>
                  <w14:checked w14:val="1"/>
                  <w14:checkedState w14:val="2612" w14:font="MS Mincho"/>
                  <w14:uncheckedState w14:val="2610" w14:font="MS Mincho"/>
                </w14:checkbox>
              </w:sdtPr>
              <w:sdtEndPr/>
              <w:sdtContent>
                <w:r w:rsidR="00927B07">
                  <w:rPr>
                    <w:rFonts w:ascii="MS Mincho" w:eastAsia="MS Mincho" w:hAnsi="MS Mincho" w:hint="eastAsia"/>
                    <w:lang w:val="de-DE"/>
                  </w:rPr>
                  <w:t>☒</w:t>
                </w:r>
              </w:sdtContent>
            </w:sdt>
            <w:r w:rsidR="00E07087" w:rsidRPr="00C62B7D">
              <w:rPr>
                <w:lang w:val="de-DE"/>
              </w:rPr>
              <w:t xml:space="preserve"> </w:t>
            </w:r>
            <w:r w:rsidR="00456F97">
              <w:rPr>
                <w:lang w:val="de-DE"/>
              </w:rPr>
              <w:t xml:space="preserve">Ja, </w:t>
            </w:r>
            <w:proofErr w:type="gramStart"/>
            <w:r w:rsidR="00E07087">
              <w:rPr>
                <w:lang w:val="de-DE"/>
              </w:rPr>
              <w:t xml:space="preserve">von  </w:t>
            </w:r>
            <w:r w:rsidR="00927B07">
              <w:rPr>
                <w:lang w:val="de-DE"/>
              </w:rPr>
              <w:t>18.</w:t>
            </w:r>
            <w:proofErr w:type="gramEnd"/>
            <w:r w:rsidR="00927B07">
              <w:rPr>
                <w:lang w:val="de-DE"/>
              </w:rPr>
              <w:t xml:space="preserve"> Oktober 2022</w:t>
            </w:r>
            <w:r w:rsidR="00E07087">
              <w:rPr>
                <w:lang w:val="de-DE"/>
              </w:rPr>
              <w:t xml:space="preserve">  bis</w:t>
            </w:r>
            <w:r w:rsidR="00927B07">
              <w:rPr>
                <w:lang w:val="de-DE"/>
              </w:rPr>
              <w:t xml:space="preserve"> 2</w:t>
            </w:r>
            <w:ins w:id="0" w:author="Merlin Schaeffer" w:date="2022-06-07T10:02:00Z">
              <w:r w:rsidR="00025AFE">
                <w:rPr>
                  <w:lang w:val="de-DE"/>
                </w:rPr>
                <w:t>1</w:t>
              </w:r>
            </w:ins>
            <w:del w:id="1" w:author="Merlin Schaeffer" w:date="2022-06-07T10:02:00Z">
              <w:r w:rsidR="00927B07" w:rsidDel="00025AFE">
                <w:rPr>
                  <w:lang w:val="de-DE"/>
                </w:rPr>
                <w:delText>0</w:delText>
              </w:r>
            </w:del>
            <w:r w:rsidR="00927B07">
              <w:rPr>
                <w:lang w:val="de-DE"/>
              </w:rPr>
              <w:t>. Oktober 2022</w:t>
            </w:r>
            <w:r w:rsidR="00E07087">
              <w:rPr>
                <w:lang w:val="de-DE"/>
              </w:rPr>
              <w:t xml:space="preserve">   </w:t>
            </w:r>
          </w:p>
        </w:tc>
      </w:tr>
      <w:tr w:rsidR="0060156E" w:rsidRPr="00BC68EA" w14:paraId="10253CAB" w14:textId="77777777" w:rsidTr="00E07087">
        <w:trPr>
          <w:trHeight w:val="181"/>
        </w:trPr>
        <w:tc>
          <w:tcPr>
            <w:tcW w:w="11107" w:type="dxa"/>
            <w:gridSpan w:val="3"/>
            <w:tcBorders>
              <w:bottom w:val="single" w:sz="4" w:space="0" w:color="auto"/>
            </w:tcBorders>
            <w:shd w:val="clear" w:color="auto" w:fill="DDD9C3"/>
          </w:tcPr>
          <w:p w14:paraId="1CDAC787" w14:textId="77777777" w:rsidR="0060156E" w:rsidRPr="00C01BB2" w:rsidRDefault="00C01BB2" w:rsidP="00147DCD">
            <w:pPr>
              <w:spacing w:after="0" w:line="240" w:lineRule="auto"/>
              <w:rPr>
                <w:b/>
                <w:sz w:val="24"/>
                <w:lang w:val="de-DE"/>
              </w:rPr>
            </w:pPr>
            <w:r w:rsidRPr="00C01BB2">
              <w:rPr>
                <w:b/>
                <w:sz w:val="24"/>
                <w:lang w:val="de-DE"/>
              </w:rPr>
              <w:t>Information zu Dozentinnen und Dozenten</w:t>
            </w:r>
            <w:r w:rsidR="0060156E" w:rsidRPr="00C01BB2">
              <w:rPr>
                <w:b/>
                <w:sz w:val="24"/>
                <w:lang w:val="de-DE"/>
              </w:rPr>
              <w:t>:</w:t>
            </w:r>
          </w:p>
        </w:tc>
      </w:tr>
      <w:tr w:rsidR="0060156E" w:rsidRPr="00BC68EA" w14:paraId="6AFB6BC9" w14:textId="77777777" w:rsidTr="00E07087">
        <w:trPr>
          <w:cantSplit/>
          <w:trHeight w:val="181"/>
        </w:trPr>
        <w:tc>
          <w:tcPr>
            <w:tcW w:w="3085" w:type="dxa"/>
            <w:vMerge w:val="restart"/>
            <w:tcBorders>
              <w:top w:val="single" w:sz="4" w:space="0" w:color="auto"/>
              <w:left w:val="single" w:sz="4" w:space="0" w:color="auto"/>
              <w:bottom w:val="nil"/>
              <w:right w:val="single" w:sz="4" w:space="0" w:color="auto"/>
            </w:tcBorders>
            <w:shd w:val="clear" w:color="auto" w:fill="auto"/>
          </w:tcPr>
          <w:p w14:paraId="7F952F8E" w14:textId="77777777" w:rsidR="0060156E" w:rsidRPr="00E07087" w:rsidRDefault="008C4AAC" w:rsidP="00C01BB2">
            <w:pPr>
              <w:spacing w:after="0" w:line="240" w:lineRule="auto"/>
              <w:rPr>
                <w:lang w:val="de-DE"/>
              </w:rPr>
            </w:pPr>
            <w:proofErr w:type="spellStart"/>
            <w:r w:rsidRPr="00E07087">
              <w:rPr>
                <w:lang w:val="de-DE"/>
              </w:rPr>
              <w:t>Dozent</w:t>
            </w:r>
            <w:r w:rsidR="006238EF" w:rsidRPr="00E07087">
              <w:rPr>
                <w:lang w:val="de-DE"/>
              </w:rPr>
              <w:t>In</w:t>
            </w:r>
            <w:proofErr w:type="spellEnd"/>
            <w:r w:rsidRPr="00E07087">
              <w:rPr>
                <w:lang w:val="de-DE"/>
              </w:rPr>
              <w:t xml:space="preserve"> 1</w:t>
            </w:r>
            <w:r w:rsidR="00BC0D6A" w:rsidRPr="00E07087">
              <w:rPr>
                <w:lang w:val="de-DE"/>
              </w:rPr>
              <w:t xml:space="preserve"> (</w:t>
            </w:r>
            <w:proofErr w:type="spellStart"/>
            <w:r w:rsidR="00C01BB2" w:rsidRPr="00E07087">
              <w:rPr>
                <w:lang w:val="de-DE"/>
              </w:rPr>
              <w:t>Hauptansprechpartner</w:t>
            </w:r>
            <w:r w:rsidR="006238EF" w:rsidRPr="00E07087">
              <w:rPr>
                <w:lang w:val="de-DE"/>
              </w:rPr>
              <w:t>In</w:t>
            </w:r>
            <w:proofErr w:type="spellEnd"/>
            <w:r w:rsidR="00C01BB2" w:rsidRPr="00E07087">
              <w:rPr>
                <w:lang w:val="de-DE"/>
              </w:rPr>
              <w:t xml:space="preserve"> für</w:t>
            </w:r>
            <w:r w:rsidR="0060156E" w:rsidRPr="00E07087">
              <w:rPr>
                <w:lang w:val="de-DE"/>
              </w:rPr>
              <w:t xml:space="preserve"> GESIS)</w:t>
            </w:r>
          </w:p>
        </w:tc>
        <w:tc>
          <w:tcPr>
            <w:tcW w:w="8022" w:type="dxa"/>
            <w:gridSpan w:val="2"/>
            <w:tcBorders>
              <w:top w:val="single" w:sz="4" w:space="0" w:color="auto"/>
              <w:left w:val="single" w:sz="4" w:space="0" w:color="auto"/>
              <w:bottom w:val="nil"/>
            </w:tcBorders>
            <w:shd w:val="clear" w:color="auto" w:fill="auto"/>
          </w:tcPr>
          <w:p w14:paraId="194E46B6" w14:textId="4E12EC40" w:rsidR="0060156E" w:rsidRPr="00CB0F42" w:rsidRDefault="0060156E" w:rsidP="00CB0F42">
            <w:pPr>
              <w:tabs>
                <w:tab w:val="left" w:pos="1038"/>
              </w:tabs>
              <w:spacing w:after="0" w:line="240" w:lineRule="auto"/>
              <w:ind w:left="1026" w:hanging="1026"/>
              <w:rPr>
                <w:lang w:val="de-DE"/>
              </w:rPr>
            </w:pPr>
            <w:r w:rsidRPr="00CB0F42">
              <w:rPr>
                <w:lang w:val="de-DE"/>
              </w:rPr>
              <w:t xml:space="preserve">Name: </w:t>
            </w:r>
            <w:r w:rsidRPr="00CB0F42">
              <w:rPr>
                <w:lang w:val="de-DE"/>
              </w:rPr>
              <w:tab/>
            </w:r>
            <w:sdt>
              <w:sdtPr>
                <w:rPr>
                  <w:lang w:val="de-DE"/>
                </w:rPr>
                <w:id w:val="-779798489"/>
                <w:placeholder>
                  <w:docPart w:val="A7695D39E14A4625A0D39DCC13A47907"/>
                </w:placeholder>
              </w:sdtPr>
              <w:sdtEndPr/>
              <w:sdtContent>
                <w:r w:rsidR="00EB6597">
                  <w:rPr>
                    <w:lang w:val="de-DE"/>
                  </w:rPr>
                  <w:t>Merlin Schaeffer</w:t>
                </w:r>
              </w:sdtContent>
            </w:sdt>
          </w:p>
        </w:tc>
      </w:tr>
      <w:tr w:rsidR="0060156E" w:rsidRPr="00BC68EA" w14:paraId="11044CAB" w14:textId="77777777" w:rsidTr="00E07087">
        <w:trPr>
          <w:cantSplit/>
          <w:trHeight w:val="181"/>
        </w:trPr>
        <w:tc>
          <w:tcPr>
            <w:tcW w:w="3085" w:type="dxa"/>
            <w:vMerge/>
            <w:tcBorders>
              <w:top w:val="nil"/>
              <w:left w:val="single" w:sz="4" w:space="0" w:color="auto"/>
              <w:bottom w:val="nil"/>
              <w:right w:val="single" w:sz="4" w:space="0" w:color="auto"/>
            </w:tcBorders>
            <w:shd w:val="clear" w:color="auto" w:fill="auto"/>
          </w:tcPr>
          <w:p w14:paraId="4A62FCA6" w14:textId="77777777" w:rsidR="0060156E" w:rsidRPr="00CB0F42" w:rsidRDefault="0060156E" w:rsidP="00147DCD">
            <w:pPr>
              <w:spacing w:after="0" w:line="240" w:lineRule="auto"/>
              <w:rPr>
                <w:lang w:val="de-DE"/>
              </w:rPr>
            </w:pPr>
          </w:p>
        </w:tc>
        <w:tc>
          <w:tcPr>
            <w:tcW w:w="8022" w:type="dxa"/>
            <w:gridSpan w:val="2"/>
            <w:tcBorders>
              <w:top w:val="nil"/>
              <w:left w:val="single" w:sz="4" w:space="0" w:color="auto"/>
              <w:bottom w:val="nil"/>
            </w:tcBorders>
            <w:shd w:val="clear" w:color="auto" w:fill="auto"/>
          </w:tcPr>
          <w:p w14:paraId="5283453E" w14:textId="5552C5EA" w:rsidR="0060156E" w:rsidRPr="00CB0F42" w:rsidRDefault="0060156E" w:rsidP="00CB0F42">
            <w:pPr>
              <w:tabs>
                <w:tab w:val="left" w:pos="1038"/>
              </w:tabs>
              <w:spacing w:after="0" w:line="240" w:lineRule="auto"/>
              <w:ind w:left="1026" w:hanging="1026"/>
              <w:rPr>
                <w:lang w:val="de-DE"/>
              </w:rPr>
            </w:pPr>
            <w:proofErr w:type="spellStart"/>
            <w:r w:rsidRPr="00CB0F42">
              <w:rPr>
                <w:lang w:val="de-DE"/>
              </w:rPr>
              <w:t>E-mail</w:t>
            </w:r>
            <w:proofErr w:type="spellEnd"/>
            <w:r w:rsidRPr="00CB0F42">
              <w:rPr>
                <w:lang w:val="de-DE"/>
              </w:rPr>
              <w:t xml:space="preserve">: </w:t>
            </w:r>
            <w:r w:rsidRPr="00CB0F42">
              <w:rPr>
                <w:lang w:val="de-DE"/>
              </w:rPr>
              <w:tab/>
            </w:r>
            <w:sdt>
              <w:sdtPr>
                <w:rPr>
                  <w:lang w:val="en-GB"/>
                </w:rPr>
                <w:id w:val="-1583204642"/>
                <w:placeholder>
                  <w:docPart w:val="A7695D39E14A4625A0D39DCC13A47907"/>
                </w:placeholder>
              </w:sdtPr>
              <w:sdtEndPr/>
              <w:sdtContent>
                <w:r w:rsidR="00EB6597" w:rsidRPr="00EB6597">
                  <w:rPr>
                    <w:lang w:val="en-GB"/>
                  </w:rPr>
                  <w:t>mesc@soc.ku.dk</w:t>
                </w:r>
              </w:sdtContent>
            </w:sdt>
          </w:p>
        </w:tc>
      </w:tr>
      <w:tr w:rsidR="00CB0F42" w:rsidRPr="00EB6597" w14:paraId="4E4F5D7A" w14:textId="77777777" w:rsidTr="00E07087">
        <w:trPr>
          <w:cantSplit/>
          <w:trHeight w:val="181"/>
        </w:trPr>
        <w:tc>
          <w:tcPr>
            <w:tcW w:w="3085" w:type="dxa"/>
            <w:vMerge/>
            <w:tcBorders>
              <w:top w:val="nil"/>
              <w:left w:val="single" w:sz="4" w:space="0" w:color="auto"/>
              <w:bottom w:val="nil"/>
              <w:right w:val="single" w:sz="4" w:space="0" w:color="auto"/>
            </w:tcBorders>
            <w:shd w:val="clear" w:color="auto" w:fill="auto"/>
          </w:tcPr>
          <w:p w14:paraId="6CFDFA3C" w14:textId="77777777" w:rsidR="00CB0F42" w:rsidRPr="00CB0F42" w:rsidRDefault="00CB0F42" w:rsidP="00147DCD">
            <w:pPr>
              <w:spacing w:after="0" w:line="240" w:lineRule="auto"/>
              <w:rPr>
                <w:lang w:val="de-DE"/>
              </w:rPr>
            </w:pPr>
          </w:p>
        </w:tc>
        <w:tc>
          <w:tcPr>
            <w:tcW w:w="8022" w:type="dxa"/>
            <w:gridSpan w:val="2"/>
            <w:tcBorders>
              <w:top w:val="nil"/>
              <w:left w:val="single" w:sz="4" w:space="0" w:color="auto"/>
              <w:bottom w:val="nil"/>
            </w:tcBorders>
            <w:shd w:val="clear" w:color="auto" w:fill="auto"/>
          </w:tcPr>
          <w:p w14:paraId="6675BFE3" w14:textId="6171C6DD" w:rsidR="00CB0F42" w:rsidRPr="00CB0F42" w:rsidRDefault="00CB0F42" w:rsidP="00CB0F42">
            <w:pPr>
              <w:tabs>
                <w:tab w:val="left" w:pos="1038"/>
              </w:tabs>
              <w:spacing w:after="0" w:line="240" w:lineRule="auto"/>
              <w:ind w:left="1026" w:hanging="1026"/>
              <w:rPr>
                <w:lang w:val="de-DE"/>
              </w:rPr>
            </w:pPr>
            <w:r w:rsidRPr="00CB0F42">
              <w:rPr>
                <w:lang w:val="de-DE"/>
              </w:rPr>
              <w:t xml:space="preserve">Telefon: </w:t>
            </w:r>
            <w:r w:rsidRPr="00CB0F42">
              <w:rPr>
                <w:lang w:val="de-DE"/>
              </w:rPr>
              <w:tab/>
            </w:r>
            <w:sdt>
              <w:sdtPr>
                <w:rPr>
                  <w:lang w:val="en-GB"/>
                </w:rPr>
                <w:id w:val="-2084445661"/>
              </w:sdtPr>
              <w:sdtEndPr/>
              <w:sdtContent>
                <w:r w:rsidR="00EB6597">
                  <w:rPr>
                    <w:rStyle w:val="property"/>
                  </w:rPr>
                  <w:t>+45 35 33 16 92</w:t>
                </w:r>
              </w:sdtContent>
            </w:sdt>
          </w:p>
        </w:tc>
      </w:tr>
      <w:tr w:rsidR="00CB0F42" w:rsidRPr="00BC68EA" w14:paraId="1C1E3E5E" w14:textId="77777777" w:rsidTr="00E07087">
        <w:trPr>
          <w:cantSplit/>
          <w:trHeight w:val="181"/>
        </w:trPr>
        <w:tc>
          <w:tcPr>
            <w:tcW w:w="3085" w:type="dxa"/>
            <w:vMerge/>
            <w:tcBorders>
              <w:top w:val="nil"/>
              <w:left w:val="single" w:sz="4" w:space="0" w:color="auto"/>
              <w:bottom w:val="nil"/>
              <w:right w:val="single" w:sz="4" w:space="0" w:color="auto"/>
            </w:tcBorders>
            <w:shd w:val="clear" w:color="auto" w:fill="auto"/>
          </w:tcPr>
          <w:p w14:paraId="55C1EE61" w14:textId="77777777" w:rsidR="00CB0F42" w:rsidRPr="00CB0F42" w:rsidRDefault="00CB0F42" w:rsidP="00147DCD">
            <w:pPr>
              <w:spacing w:after="0" w:line="240" w:lineRule="auto"/>
              <w:rPr>
                <w:lang w:val="de-DE"/>
              </w:rPr>
            </w:pPr>
          </w:p>
        </w:tc>
        <w:tc>
          <w:tcPr>
            <w:tcW w:w="8022" w:type="dxa"/>
            <w:gridSpan w:val="2"/>
            <w:tcBorders>
              <w:top w:val="nil"/>
              <w:left w:val="single" w:sz="4" w:space="0" w:color="auto"/>
              <w:bottom w:val="nil"/>
            </w:tcBorders>
            <w:shd w:val="clear" w:color="auto" w:fill="auto"/>
          </w:tcPr>
          <w:p w14:paraId="0BE2F002" w14:textId="77777777" w:rsidR="00CB0F42" w:rsidRPr="00CB0F42" w:rsidRDefault="00CB0F42" w:rsidP="00CB0F42">
            <w:pPr>
              <w:tabs>
                <w:tab w:val="left" w:pos="1038"/>
              </w:tabs>
              <w:spacing w:after="0" w:line="240" w:lineRule="auto"/>
              <w:ind w:left="1026" w:hanging="1026"/>
              <w:rPr>
                <w:lang w:val="de-DE"/>
              </w:rPr>
            </w:pPr>
            <w:r>
              <w:rPr>
                <w:lang w:val="de-DE"/>
              </w:rPr>
              <w:t>Fax</w:t>
            </w:r>
            <w:r w:rsidRPr="00CB0F42">
              <w:rPr>
                <w:lang w:val="de-DE"/>
              </w:rPr>
              <w:t xml:space="preserve">: </w:t>
            </w:r>
            <w:r w:rsidRPr="00CB0F42">
              <w:rPr>
                <w:lang w:val="de-DE"/>
              </w:rPr>
              <w:tab/>
            </w:r>
            <w:sdt>
              <w:sdtPr>
                <w:rPr>
                  <w:lang w:val="en-GB"/>
                </w:rPr>
                <w:id w:val="-1070110626"/>
                <w:showingPlcHdr/>
              </w:sdtPr>
              <w:sdtEndPr/>
              <w:sdtContent>
                <w:r w:rsidRPr="00CB0F42">
                  <w:rPr>
                    <w:rStyle w:val="PlaceholderText"/>
                    <w:lang w:val="de-DE"/>
                  </w:rPr>
                  <w:t>Klicken Sie hier, um Text einzugeben.</w:t>
                </w:r>
              </w:sdtContent>
            </w:sdt>
          </w:p>
        </w:tc>
      </w:tr>
      <w:tr w:rsidR="0060156E" w:rsidRPr="00BC68EA" w14:paraId="12A002F1" w14:textId="77777777" w:rsidTr="00E07087">
        <w:trPr>
          <w:cantSplit/>
          <w:trHeight w:val="181"/>
        </w:trPr>
        <w:tc>
          <w:tcPr>
            <w:tcW w:w="3085" w:type="dxa"/>
            <w:vMerge/>
            <w:tcBorders>
              <w:top w:val="nil"/>
              <w:left w:val="single" w:sz="4" w:space="0" w:color="auto"/>
              <w:bottom w:val="nil"/>
              <w:right w:val="single" w:sz="4" w:space="0" w:color="auto"/>
            </w:tcBorders>
            <w:shd w:val="clear" w:color="auto" w:fill="auto"/>
          </w:tcPr>
          <w:p w14:paraId="4F4B541F" w14:textId="77777777" w:rsidR="0060156E" w:rsidRPr="00CB0F42" w:rsidRDefault="0060156E" w:rsidP="00147DCD">
            <w:pPr>
              <w:spacing w:after="0" w:line="240" w:lineRule="auto"/>
              <w:rPr>
                <w:lang w:val="de-DE"/>
              </w:rPr>
            </w:pPr>
          </w:p>
        </w:tc>
        <w:tc>
          <w:tcPr>
            <w:tcW w:w="8022" w:type="dxa"/>
            <w:gridSpan w:val="2"/>
            <w:tcBorders>
              <w:top w:val="nil"/>
              <w:left w:val="single" w:sz="4" w:space="0" w:color="auto"/>
              <w:bottom w:val="nil"/>
            </w:tcBorders>
            <w:shd w:val="clear" w:color="auto" w:fill="auto"/>
          </w:tcPr>
          <w:p w14:paraId="17E6F70A" w14:textId="77777777" w:rsidR="0060156E" w:rsidRPr="00CB0F42" w:rsidRDefault="0060156E" w:rsidP="00CB0F42">
            <w:pPr>
              <w:tabs>
                <w:tab w:val="left" w:pos="1038"/>
              </w:tabs>
              <w:spacing w:after="0" w:line="240" w:lineRule="auto"/>
              <w:ind w:left="1026" w:hanging="1026"/>
              <w:rPr>
                <w:lang w:val="de-DE"/>
              </w:rPr>
            </w:pPr>
            <w:r w:rsidRPr="00CB0F42">
              <w:rPr>
                <w:lang w:val="de-DE"/>
              </w:rPr>
              <w:t xml:space="preserve">Website: </w:t>
            </w:r>
            <w:r w:rsidRPr="00CB0F42">
              <w:rPr>
                <w:lang w:val="de-DE"/>
              </w:rPr>
              <w:tab/>
            </w:r>
            <w:sdt>
              <w:sdtPr>
                <w:rPr>
                  <w:lang w:val="en-GB"/>
                </w:rPr>
                <w:id w:val="1837649647"/>
                <w:placeholder>
                  <w:docPart w:val="A7695D39E14A4625A0D39DCC13A47907"/>
                </w:placeholder>
                <w:showingPlcHdr/>
              </w:sdtPr>
              <w:sdtEndPr/>
              <w:sdtContent>
                <w:r w:rsidR="00CB0F42" w:rsidRPr="00CB0F42">
                  <w:rPr>
                    <w:rStyle w:val="PlaceholderText"/>
                    <w:lang w:val="de-DE"/>
                  </w:rPr>
                  <w:t>Klicken Sie hier, um Text einzugeben.</w:t>
                </w:r>
              </w:sdtContent>
            </w:sdt>
          </w:p>
        </w:tc>
      </w:tr>
      <w:tr w:rsidR="00C01BB2" w:rsidRPr="00025AFE" w14:paraId="51DCD849" w14:textId="77777777" w:rsidTr="00E07087">
        <w:trPr>
          <w:cantSplit/>
          <w:trHeight w:val="181"/>
        </w:trPr>
        <w:tc>
          <w:tcPr>
            <w:tcW w:w="3085" w:type="dxa"/>
            <w:vMerge/>
            <w:tcBorders>
              <w:top w:val="nil"/>
              <w:left w:val="single" w:sz="4" w:space="0" w:color="auto"/>
              <w:bottom w:val="nil"/>
              <w:right w:val="single" w:sz="4" w:space="0" w:color="auto"/>
            </w:tcBorders>
            <w:shd w:val="clear" w:color="auto" w:fill="auto"/>
          </w:tcPr>
          <w:p w14:paraId="1F9D95E5" w14:textId="77777777" w:rsidR="00C01BB2" w:rsidRPr="00CB0F42" w:rsidRDefault="00C01BB2" w:rsidP="00147DCD">
            <w:pPr>
              <w:spacing w:after="0" w:line="240" w:lineRule="auto"/>
              <w:rPr>
                <w:lang w:val="de-DE"/>
              </w:rPr>
            </w:pPr>
          </w:p>
        </w:tc>
        <w:tc>
          <w:tcPr>
            <w:tcW w:w="8022" w:type="dxa"/>
            <w:gridSpan w:val="2"/>
            <w:tcBorders>
              <w:top w:val="nil"/>
              <w:left w:val="single" w:sz="4" w:space="0" w:color="auto"/>
              <w:bottom w:val="nil"/>
            </w:tcBorders>
            <w:shd w:val="clear" w:color="auto" w:fill="auto"/>
          </w:tcPr>
          <w:p w14:paraId="7B8C2A76" w14:textId="77777777" w:rsidR="008C4AAC" w:rsidRPr="00CB0F42" w:rsidRDefault="00C01BB2" w:rsidP="00147DCD">
            <w:pPr>
              <w:tabs>
                <w:tab w:val="left" w:pos="1038"/>
              </w:tabs>
              <w:spacing w:after="0" w:line="240" w:lineRule="auto"/>
              <w:ind w:left="1026" w:hanging="1026"/>
              <w:rPr>
                <w:lang w:val="de-DE"/>
              </w:rPr>
            </w:pPr>
            <w:proofErr w:type="spellStart"/>
            <w:r w:rsidRPr="00CB0F42">
              <w:rPr>
                <w:lang w:val="de-DE"/>
              </w:rPr>
              <w:t>Addresse</w:t>
            </w:r>
            <w:proofErr w:type="spellEnd"/>
            <w:r w:rsidRPr="00CB0F42">
              <w:rPr>
                <w:lang w:val="de-DE"/>
              </w:rPr>
              <w:t xml:space="preserve"> 1:</w:t>
            </w:r>
            <w:r w:rsidR="008C4AAC" w:rsidRPr="00CB0F42">
              <w:rPr>
                <w:sz w:val="18"/>
                <w:szCs w:val="18"/>
                <w:lang w:val="de-DE"/>
              </w:rPr>
              <w:t xml:space="preserve"> (Kontaktadresse)</w:t>
            </w:r>
          </w:p>
          <w:sdt>
            <w:sdtPr>
              <w:rPr>
                <w:sz w:val="18"/>
                <w:szCs w:val="18"/>
                <w:lang w:val="de-DE"/>
              </w:rPr>
              <w:id w:val="-1049751735"/>
              <w:placeholder>
                <w:docPart w:val="A7695D39E14A4625A0D39DCC13A47907"/>
              </w:placeholder>
            </w:sdtPr>
            <w:sdtEndPr/>
            <w:sdtContent>
              <w:p w14:paraId="4B45DA84" w14:textId="4F9B1681" w:rsidR="00C01BB2" w:rsidRPr="00EB6597" w:rsidRDefault="00EB6597" w:rsidP="00EB6597">
                <w:pPr>
                  <w:spacing w:after="0" w:line="240" w:lineRule="auto"/>
                  <w:rPr>
                    <w:rFonts w:ascii="Times New Roman" w:hAnsi="Times New Roman"/>
                    <w:sz w:val="24"/>
                    <w:szCs w:val="24"/>
                    <w:lang w:val="da-DK" w:bidi="ar-SA"/>
                  </w:rPr>
                </w:pPr>
                <w:r w:rsidRPr="00EB6597">
                  <w:rPr>
                    <w:lang w:val="da-DK"/>
                  </w:rPr>
                  <w:t xml:space="preserve">Øster Farimagsgade 5, Postboks 2099, 1014 København K, </w:t>
                </w:r>
                <w:proofErr w:type="spellStart"/>
                <w:r w:rsidRPr="00EB6597">
                  <w:rPr>
                    <w:lang w:val="da-DK"/>
                  </w:rPr>
                  <w:t>D</w:t>
                </w:r>
                <w:r>
                  <w:rPr>
                    <w:lang w:val="da-DK"/>
                  </w:rPr>
                  <w:t>änemark</w:t>
                </w:r>
                <w:proofErr w:type="spellEnd"/>
              </w:p>
            </w:sdtContent>
          </w:sdt>
        </w:tc>
      </w:tr>
      <w:tr w:rsidR="0060156E" w:rsidRPr="00BC68EA" w14:paraId="43665E91" w14:textId="77777777" w:rsidTr="00E07087">
        <w:trPr>
          <w:cantSplit/>
          <w:trHeight w:val="181"/>
        </w:trPr>
        <w:tc>
          <w:tcPr>
            <w:tcW w:w="3085" w:type="dxa"/>
            <w:vMerge/>
            <w:tcBorders>
              <w:top w:val="nil"/>
              <w:left w:val="single" w:sz="4" w:space="0" w:color="auto"/>
              <w:bottom w:val="nil"/>
              <w:right w:val="single" w:sz="4" w:space="0" w:color="auto"/>
            </w:tcBorders>
            <w:shd w:val="clear" w:color="auto" w:fill="auto"/>
          </w:tcPr>
          <w:p w14:paraId="20625CA9" w14:textId="77777777" w:rsidR="0060156E" w:rsidRPr="00C01BB2" w:rsidRDefault="0060156E" w:rsidP="00147DCD">
            <w:pPr>
              <w:spacing w:after="0" w:line="240" w:lineRule="auto"/>
              <w:rPr>
                <w:lang w:val="de-DE"/>
              </w:rPr>
            </w:pPr>
          </w:p>
        </w:tc>
        <w:tc>
          <w:tcPr>
            <w:tcW w:w="8022" w:type="dxa"/>
            <w:gridSpan w:val="2"/>
            <w:tcBorders>
              <w:top w:val="nil"/>
              <w:left w:val="single" w:sz="4" w:space="0" w:color="auto"/>
              <w:bottom w:val="nil"/>
            </w:tcBorders>
            <w:shd w:val="clear" w:color="auto" w:fill="auto"/>
          </w:tcPr>
          <w:p w14:paraId="788987B2" w14:textId="77777777" w:rsidR="008C4AAC" w:rsidRPr="008C4AAC" w:rsidRDefault="00C01BB2" w:rsidP="008C4AAC">
            <w:pPr>
              <w:tabs>
                <w:tab w:val="left" w:pos="1038"/>
              </w:tabs>
              <w:spacing w:after="0" w:line="240" w:lineRule="auto"/>
              <w:ind w:left="1026" w:hanging="1026"/>
              <w:rPr>
                <w:lang w:val="de-DE"/>
              </w:rPr>
            </w:pPr>
            <w:proofErr w:type="spellStart"/>
            <w:r w:rsidRPr="008C4AAC">
              <w:rPr>
                <w:lang w:val="de-DE"/>
              </w:rPr>
              <w:t>Addresse</w:t>
            </w:r>
            <w:proofErr w:type="spellEnd"/>
            <w:r w:rsidRPr="008C4AAC">
              <w:rPr>
                <w:lang w:val="de-DE"/>
              </w:rPr>
              <w:t xml:space="preserve"> 2:</w:t>
            </w:r>
            <w:r w:rsidRPr="008C4AAC">
              <w:rPr>
                <w:lang w:val="de-DE"/>
              </w:rPr>
              <w:tab/>
            </w:r>
            <w:r w:rsidR="008C4AAC" w:rsidRPr="008C4AAC">
              <w:rPr>
                <w:lang w:val="de-DE"/>
              </w:rPr>
              <w:tab/>
            </w:r>
            <w:r w:rsidR="008C4AAC" w:rsidRPr="008C4AAC">
              <w:rPr>
                <w:sz w:val="18"/>
                <w:szCs w:val="18"/>
                <w:lang w:val="de-DE"/>
              </w:rPr>
              <w:t>(für Vertrag, falls abweichend von Adresse 1)</w:t>
            </w:r>
          </w:p>
          <w:sdt>
            <w:sdtPr>
              <w:rPr>
                <w:lang w:val="de-DE"/>
              </w:rPr>
              <w:id w:val="-550000579"/>
              <w:placeholder>
                <w:docPart w:val="A7695D39E14A4625A0D39DCC13A47907"/>
              </w:placeholder>
              <w:showingPlcHdr/>
            </w:sdtPr>
            <w:sdtEndPr/>
            <w:sdtContent>
              <w:p w14:paraId="4F27C2BB" w14:textId="77777777" w:rsidR="00680AE8" w:rsidRPr="008C4AAC" w:rsidRDefault="00CB0F42" w:rsidP="00CB0F42">
                <w:pPr>
                  <w:tabs>
                    <w:tab w:val="left" w:pos="0"/>
                  </w:tabs>
                  <w:spacing w:after="0" w:line="240" w:lineRule="auto"/>
                  <w:rPr>
                    <w:lang w:val="de-DE"/>
                  </w:rPr>
                </w:pPr>
                <w:r w:rsidRPr="00CB0F42">
                  <w:rPr>
                    <w:rStyle w:val="PlaceholderText"/>
                    <w:lang w:val="de-DE"/>
                  </w:rPr>
                  <w:t>Klicken Sie hier, um Text einzugeben.</w:t>
                </w:r>
              </w:p>
            </w:sdtContent>
          </w:sdt>
        </w:tc>
      </w:tr>
      <w:tr w:rsidR="00C01BB2" w:rsidRPr="00C941ED" w14:paraId="3695B972" w14:textId="77777777" w:rsidTr="00E07087">
        <w:trPr>
          <w:cantSplit/>
          <w:trHeight w:val="181"/>
        </w:trPr>
        <w:tc>
          <w:tcPr>
            <w:tcW w:w="3085" w:type="dxa"/>
            <w:tcBorders>
              <w:top w:val="nil"/>
              <w:left w:val="single" w:sz="4" w:space="0" w:color="auto"/>
              <w:bottom w:val="nil"/>
              <w:right w:val="single" w:sz="4" w:space="0" w:color="auto"/>
            </w:tcBorders>
            <w:shd w:val="clear" w:color="auto" w:fill="auto"/>
          </w:tcPr>
          <w:p w14:paraId="4946CA53" w14:textId="77777777" w:rsidR="00C01BB2" w:rsidRPr="008C4AAC" w:rsidRDefault="00C01BB2" w:rsidP="00147DCD">
            <w:pPr>
              <w:spacing w:after="0" w:line="240" w:lineRule="auto"/>
              <w:rPr>
                <w:lang w:val="de-DE"/>
              </w:rPr>
            </w:pPr>
          </w:p>
        </w:tc>
        <w:tc>
          <w:tcPr>
            <w:tcW w:w="8022" w:type="dxa"/>
            <w:gridSpan w:val="2"/>
            <w:tcBorders>
              <w:top w:val="nil"/>
              <w:left w:val="single" w:sz="4" w:space="0" w:color="auto"/>
              <w:bottom w:val="nil"/>
            </w:tcBorders>
            <w:shd w:val="clear" w:color="auto" w:fill="auto"/>
          </w:tcPr>
          <w:p w14:paraId="3BCCB056" w14:textId="28B0152E" w:rsidR="00680AE8" w:rsidRPr="00CB0F42" w:rsidRDefault="008C4AAC" w:rsidP="008C4AAC">
            <w:pPr>
              <w:tabs>
                <w:tab w:val="left" w:pos="0"/>
              </w:tabs>
              <w:spacing w:after="0" w:line="240" w:lineRule="auto"/>
              <w:rPr>
                <w:lang w:val="de-DE"/>
              </w:rPr>
            </w:pPr>
            <w:r w:rsidRPr="008C4AAC">
              <w:rPr>
                <w:lang w:val="de-DE"/>
              </w:rPr>
              <w:t>Kurzbiografie</w:t>
            </w:r>
            <w:r w:rsidR="00C01BB2" w:rsidRPr="008C4AAC">
              <w:rPr>
                <w:lang w:val="de-DE"/>
              </w:rPr>
              <w:t xml:space="preserve"> (</w:t>
            </w:r>
            <w:r w:rsidRPr="008C4AAC">
              <w:rPr>
                <w:lang w:val="de-DE"/>
              </w:rPr>
              <w:t>bis zu</w:t>
            </w:r>
            <w:r w:rsidR="00C01BB2" w:rsidRPr="008C4AAC">
              <w:rPr>
                <w:lang w:val="de-DE"/>
              </w:rPr>
              <w:t xml:space="preserve"> 100 </w:t>
            </w:r>
            <w:r w:rsidRPr="008C4AAC">
              <w:rPr>
                <w:lang w:val="de-DE"/>
              </w:rPr>
              <w:t>Wörtern</w:t>
            </w:r>
            <w:r w:rsidR="00C01BB2" w:rsidRPr="008C4AAC">
              <w:rPr>
                <w:lang w:val="de-DE"/>
              </w:rPr>
              <w:t>):</w:t>
            </w:r>
            <w:r w:rsidR="00C01BB2" w:rsidRPr="008C4AAC">
              <w:rPr>
                <w:lang w:val="de-DE"/>
              </w:rPr>
              <w:tab/>
            </w:r>
            <w:sdt>
              <w:sdtPr>
                <w:rPr>
                  <w:lang w:val="de-DE"/>
                </w:rPr>
                <w:id w:val="234742303"/>
                <w:placeholder>
                  <w:docPart w:val="A7695D39E14A4625A0D39DCC13A47907"/>
                </w:placeholder>
              </w:sdtPr>
              <w:sdtEndPr/>
              <w:sdtContent>
                <w:r w:rsidR="00C941ED" w:rsidRPr="00C941ED">
                  <w:rPr>
                    <w:lang w:val="de-DE"/>
                  </w:rPr>
                  <w:t xml:space="preserve">Merlin Schaeffer </w:t>
                </w:r>
                <w:proofErr w:type="spellStart"/>
                <w:r w:rsidR="00C941ED" w:rsidRPr="00C941ED">
                  <w:rPr>
                    <w:lang w:val="de-DE"/>
                  </w:rPr>
                  <w:t>is</w:t>
                </w:r>
                <w:proofErr w:type="spellEnd"/>
                <w:r w:rsidR="00C941ED" w:rsidRPr="00C941ED">
                  <w:rPr>
                    <w:lang w:val="de-DE"/>
                  </w:rPr>
                  <w:t xml:space="preserve"> an Associate Professor </w:t>
                </w:r>
                <w:proofErr w:type="spellStart"/>
                <w:r w:rsidR="00C941ED" w:rsidRPr="00C941ED">
                  <w:rPr>
                    <w:lang w:val="de-DE"/>
                  </w:rPr>
                  <w:t>of</w:t>
                </w:r>
                <w:proofErr w:type="spellEnd"/>
                <w:r w:rsidR="00C941ED" w:rsidRPr="00C941ED">
                  <w:rPr>
                    <w:lang w:val="de-DE"/>
                  </w:rPr>
                  <w:t xml:space="preserve"> </w:t>
                </w:r>
                <w:proofErr w:type="spellStart"/>
                <w:r w:rsidR="00C941ED" w:rsidRPr="00C941ED">
                  <w:rPr>
                    <w:lang w:val="de-DE"/>
                  </w:rPr>
                  <w:t>Sociology</w:t>
                </w:r>
                <w:proofErr w:type="spellEnd"/>
                <w:r w:rsidR="00C941ED" w:rsidRPr="00C941ED">
                  <w:rPr>
                    <w:lang w:val="de-DE"/>
                  </w:rPr>
                  <w:t xml:space="preserve"> at University </w:t>
                </w:r>
                <w:proofErr w:type="spellStart"/>
                <w:r w:rsidR="00C941ED" w:rsidRPr="00C941ED">
                  <w:rPr>
                    <w:lang w:val="de-DE"/>
                  </w:rPr>
                  <w:t>of</w:t>
                </w:r>
                <w:proofErr w:type="spellEnd"/>
                <w:r w:rsidR="00C941ED" w:rsidRPr="00C941ED">
                  <w:rPr>
                    <w:lang w:val="de-DE"/>
                  </w:rPr>
                  <w:t xml:space="preserve"> </w:t>
                </w:r>
                <w:proofErr w:type="spellStart"/>
                <w:r w:rsidR="00C941ED" w:rsidRPr="00C941ED">
                  <w:rPr>
                    <w:lang w:val="de-DE"/>
                  </w:rPr>
                  <w:t>Copenhagen</w:t>
                </w:r>
                <w:proofErr w:type="spellEnd"/>
                <w:r w:rsidR="00C941ED" w:rsidRPr="00C941ED">
                  <w:rPr>
                    <w:lang w:val="de-DE"/>
                  </w:rPr>
                  <w:t>.</w:t>
                </w:r>
                <w:ins w:id="2" w:author="Merlin Schaeffer" w:date="2022-06-07T10:06:00Z">
                  <w:r w:rsidR="00025AFE">
                    <w:t xml:space="preserve"> </w:t>
                  </w:r>
                  <w:r w:rsidR="00025AFE" w:rsidRPr="00025AFE">
                    <w:rPr>
                      <w:lang w:val="de-DE"/>
                    </w:rPr>
                    <w:t xml:space="preserve">He </w:t>
                  </w:r>
                  <w:proofErr w:type="spellStart"/>
                  <w:r w:rsidR="00025AFE" w:rsidRPr="00025AFE">
                    <w:rPr>
                      <w:lang w:val="de-DE"/>
                    </w:rPr>
                    <w:t>works</w:t>
                  </w:r>
                  <w:proofErr w:type="spellEnd"/>
                  <w:r w:rsidR="00025AFE" w:rsidRPr="00025AFE">
                    <w:rPr>
                      <w:lang w:val="de-DE"/>
                    </w:rPr>
                    <w:t xml:space="preserve"> on </w:t>
                  </w:r>
                  <w:proofErr w:type="spellStart"/>
                  <w:r w:rsidR="00025AFE" w:rsidRPr="00025AFE">
                    <w:rPr>
                      <w:lang w:val="de-DE"/>
                    </w:rPr>
                    <w:t>the</w:t>
                  </w:r>
                  <w:proofErr w:type="spellEnd"/>
                  <w:r w:rsidR="00025AFE" w:rsidRPr="00025AFE">
                    <w:rPr>
                      <w:lang w:val="de-DE"/>
                    </w:rPr>
                    <w:t xml:space="preserve"> </w:t>
                  </w:r>
                  <w:proofErr w:type="spellStart"/>
                  <w:r w:rsidR="00025AFE" w:rsidRPr="00025AFE">
                    <w:rPr>
                      <w:lang w:val="de-DE"/>
                    </w:rPr>
                    <w:t>conceptual</w:t>
                  </w:r>
                  <w:proofErr w:type="spellEnd"/>
                  <w:r w:rsidR="00025AFE" w:rsidRPr="00025AFE">
                    <w:rPr>
                      <w:lang w:val="de-DE"/>
                    </w:rPr>
                    <w:t xml:space="preserve"> and </w:t>
                  </w:r>
                  <w:proofErr w:type="spellStart"/>
                  <w:r w:rsidR="00025AFE" w:rsidRPr="00025AFE">
                    <w:rPr>
                      <w:lang w:val="de-DE"/>
                    </w:rPr>
                    <w:t>theory-driven</w:t>
                  </w:r>
                  <w:proofErr w:type="spellEnd"/>
                  <w:r w:rsidR="00025AFE" w:rsidRPr="00025AFE">
                    <w:rPr>
                      <w:lang w:val="de-DE"/>
                    </w:rPr>
                    <w:t xml:space="preserve"> </w:t>
                  </w:r>
                  <w:proofErr w:type="spellStart"/>
                  <w:r w:rsidR="00025AFE" w:rsidRPr="00025AFE">
                    <w:rPr>
                      <w:lang w:val="de-DE"/>
                    </w:rPr>
                    <w:t>empirical</w:t>
                  </w:r>
                  <w:proofErr w:type="spellEnd"/>
                  <w:r w:rsidR="00025AFE" w:rsidRPr="00025AFE">
                    <w:rPr>
                      <w:lang w:val="de-DE"/>
                    </w:rPr>
                    <w:t xml:space="preserve"> </w:t>
                  </w:r>
                  <w:proofErr w:type="spellStart"/>
                  <w:r w:rsidR="00025AFE" w:rsidRPr="00025AFE">
                    <w:rPr>
                      <w:lang w:val="de-DE"/>
                    </w:rPr>
                    <w:t>analysis</w:t>
                  </w:r>
                  <w:proofErr w:type="spellEnd"/>
                  <w:r w:rsidR="00025AFE" w:rsidRPr="00025AFE">
                    <w:rPr>
                      <w:lang w:val="de-DE"/>
                    </w:rPr>
                    <w:t xml:space="preserve"> </w:t>
                  </w:r>
                  <w:proofErr w:type="spellStart"/>
                  <w:r w:rsidR="00025AFE" w:rsidRPr="00025AFE">
                    <w:rPr>
                      <w:lang w:val="de-DE"/>
                    </w:rPr>
                    <w:t>of</w:t>
                  </w:r>
                  <w:proofErr w:type="spellEnd"/>
                  <w:r w:rsidR="00025AFE" w:rsidRPr="00025AFE">
                    <w:rPr>
                      <w:lang w:val="de-DE"/>
                    </w:rPr>
                    <w:t xml:space="preserve"> </w:t>
                  </w:r>
                  <w:proofErr w:type="spellStart"/>
                  <w:r w:rsidR="00025AFE" w:rsidRPr="00025AFE">
                    <w:rPr>
                      <w:lang w:val="de-DE"/>
                    </w:rPr>
                    <w:t>immigration-based</w:t>
                  </w:r>
                  <w:proofErr w:type="spellEnd"/>
                  <w:r w:rsidR="00025AFE" w:rsidRPr="00025AFE">
                    <w:rPr>
                      <w:lang w:val="de-DE"/>
                    </w:rPr>
                    <w:t xml:space="preserve"> </w:t>
                  </w:r>
                  <w:proofErr w:type="spellStart"/>
                  <w:r w:rsidR="00025AFE" w:rsidRPr="00025AFE">
                    <w:rPr>
                      <w:lang w:val="de-DE"/>
                    </w:rPr>
                    <w:t>ethnic</w:t>
                  </w:r>
                  <w:proofErr w:type="spellEnd"/>
                  <w:r w:rsidR="00025AFE" w:rsidRPr="00025AFE">
                    <w:rPr>
                      <w:lang w:val="de-DE"/>
                    </w:rPr>
                    <w:t xml:space="preserve"> </w:t>
                  </w:r>
                  <w:proofErr w:type="spellStart"/>
                  <w:r w:rsidR="00025AFE" w:rsidRPr="00025AFE">
                    <w:rPr>
                      <w:lang w:val="de-DE"/>
                    </w:rPr>
                    <w:t>diversity</w:t>
                  </w:r>
                  <w:proofErr w:type="spellEnd"/>
                  <w:r w:rsidR="00025AFE" w:rsidRPr="00025AFE">
                    <w:rPr>
                      <w:lang w:val="de-DE"/>
                    </w:rPr>
                    <w:t xml:space="preserve"> and </w:t>
                  </w:r>
                  <w:proofErr w:type="spellStart"/>
                  <w:r w:rsidR="00025AFE" w:rsidRPr="00025AFE">
                    <w:rPr>
                      <w:lang w:val="de-DE"/>
                    </w:rPr>
                    <w:t>stratification</w:t>
                  </w:r>
                  <w:proofErr w:type="spellEnd"/>
                  <w:r w:rsidR="00025AFE" w:rsidRPr="00025AFE">
                    <w:rPr>
                      <w:lang w:val="de-DE"/>
                    </w:rPr>
                    <w:t xml:space="preserve">, </w:t>
                  </w:r>
                  <w:proofErr w:type="spellStart"/>
                  <w:r w:rsidR="00025AFE" w:rsidRPr="00025AFE">
                    <w:rPr>
                      <w:lang w:val="de-DE"/>
                    </w:rPr>
                    <w:t>as</w:t>
                  </w:r>
                  <w:proofErr w:type="spellEnd"/>
                  <w:r w:rsidR="00025AFE" w:rsidRPr="00025AFE">
                    <w:rPr>
                      <w:lang w:val="de-DE"/>
                    </w:rPr>
                    <w:t xml:space="preserve"> </w:t>
                  </w:r>
                  <w:proofErr w:type="spellStart"/>
                  <w:r w:rsidR="00025AFE" w:rsidRPr="00025AFE">
                    <w:rPr>
                      <w:lang w:val="de-DE"/>
                    </w:rPr>
                    <w:t>well</w:t>
                  </w:r>
                  <w:proofErr w:type="spellEnd"/>
                  <w:r w:rsidR="00025AFE" w:rsidRPr="00025AFE">
                    <w:rPr>
                      <w:lang w:val="de-DE"/>
                    </w:rPr>
                    <w:t xml:space="preserve"> </w:t>
                  </w:r>
                  <w:proofErr w:type="spellStart"/>
                  <w:r w:rsidR="00025AFE" w:rsidRPr="00025AFE">
                    <w:rPr>
                      <w:lang w:val="de-DE"/>
                    </w:rPr>
                    <w:t>as</w:t>
                  </w:r>
                  <w:proofErr w:type="spellEnd"/>
                  <w:r w:rsidR="00025AFE" w:rsidRPr="00025AFE">
                    <w:rPr>
                      <w:lang w:val="de-DE"/>
                    </w:rPr>
                    <w:t xml:space="preserve"> </w:t>
                  </w:r>
                  <w:proofErr w:type="spellStart"/>
                  <w:r w:rsidR="00025AFE" w:rsidRPr="00025AFE">
                    <w:rPr>
                      <w:lang w:val="de-DE"/>
                    </w:rPr>
                    <w:t>their</w:t>
                  </w:r>
                  <w:proofErr w:type="spellEnd"/>
                  <w:r w:rsidR="00025AFE" w:rsidRPr="00025AFE">
                    <w:rPr>
                      <w:lang w:val="de-DE"/>
                    </w:rPr>
                    <w:t xml:space="preserve"> </w:t>
                  </w:r>
                  <w:proofErr w:type="spellStart"/>
                  <w:r w:rsidR="00025AFE" w:rsidRPr="00025AFE">
                    <w:rPr>
                      <w:lang w:val="de-DE"/>
                    </w:rPr>
                    <w:t>contentious</w:t>
                  </w:r>
                  <w:proofErr w:type="spellEnd"/>
                  <w:r w:rsidR="00025AFE" w:rsidRPr="00025AFE">
                    <w:rPr>
                      <w:lang w:val="de-DE"/>
                    </w:rPr>
                    <w:t xml:space="preserve"> </w:t>
                  </w:r>
                  <w:proofErr w:type="spellStart"/>
                  <w:r w:rsidR="00025AFE" w:rsidRPr="00025AFE">
                    <w:rPr>
                      <w:lang w:val="de-DE"/>
                    </w:rPr>
                    <w:t>political</w:t>
                  </w:r>
                  <w:proofErr w:type="spellEnd"/>
                  <w:r w:rsidR="00025AFE" w:rsidRPr="00025AFE">
                    <w:rPr>
                      <w:lang w:val="de-DE"/>
                    </w:rPr>
                    <w:t xml:space="preserve"> </w:t>
                  </w:r>
                  <w:proofErr w:type="spellStart"/>
                  <w:r w:rsidR="00025AFE" w:rsidRPr="00025AFE">
                    <w:rPr>
                      <w:lang w:val="de-DE"/>
                    </w:rPr>
                    <w:t>consequences</w:t>
                  </w:r>
                  <w:proofErr w:type="spellEnd"/>
                  <w:r w:rsidR="00025AFE" w:rsidRPr="00025AFE">
                    <w:rPr>
                      <w:lang w:val="de-DE"/>
                    </w:rPr>
                    <w:t xml:space="preserve">. Most </w:t>
                  </w:r>
                  <w:proofErr w:type="spellStart"/>
                  <w:r w:rsidR="00025AFE" w:rsidRPr="00025AFE">
                    <w:rPr>
                      <w:lang w:val="de-DE"/>
                    </w:rPr>
                    <w:t>of</w:t>
                  </w:r>
                  <w:proofErr w:type="spellEnd"/>
                  <w:r w:rsidR="00025AFE" w:rsidRPr="00025AFE">
                    <w:rPr>
                      <w:lang w:val="de-DE"/>
                    </w:rPr>
                    <w:t xml:space="preserve"> </w:t>
                  </w:r>
                  <w:proofErr w:type="spellStart"/>
                  <w:r w:rsidR="00025AFE">
                    <w:rPr>
                      <w:lang w:val="de-DE"/>
                    </w:rPr>
                    <w:t>his</w:t>
                  </w:r>
                  <w:proofErr w:type="spellEnd"/>
                  <w:r w:rsidR="00025AFE" w:rsidRPr="00025AFE">
                    <w:rPr>
                      <w:lang w:val="de-DE"/>
                    </w:rPr>
                    <w:t xml:space="preserve"> </w:t>
                  </w:r>
                  <w:proofErr w:type="spellStart"/>
                  <w:r w:rsidR="00025AFE" w:rsidRPr="00025AFE">
                    <w:rPr>
                      <w:lang w:val="de-DE"/>
                    </w:rPr>
                    <w:t>empirical</w:t>
                  </w:r>
                  <w:proofErr w:type="spellEnd"/>
                  <w:r w:rsidR="00025AFE" w:rsidRPr="00025AFE">
                    <w:rPr>
                      <w:lang w:val="de-DE"/>
                    </w:rPr>
                    <w:t xml:space="preserve"> </w:t>
                  </w:r>
                  <w:proofErr w:type="spellStart"/>
                  <w:r w:rsidR="00025AFE" w:rsidRPr="00025AFE">
                    <w:rPr>
                      <w:lang w:val="de-DE"/>
                    </w:rPr>
                    <w:t>work</w:t>
                  </w:r>
                  <w:proofErr w:type="spellEnd"/>
                  <w:r w:rsidR="00025AFE" w:rsidRPr="00025AFE">
                    <w:rPr>
                      <w:lang w:val="de-DE"/>
                    </w:rPr>
                    <w:t xml:space="preserve"> </w:t>
                  </w:r>
                  <w:proofErr w:type="spellStart"/>
                  <w:r w:rsidR="00025AFE" w:rsidRPr="00025AFE">
                    <w:rPr>
                      <w:lang w:val="de-DE"/>
                    </w:rPr>
                    <w:t>relies</w:t>
                  </w:r>
                  <w:proofErr w:type="spellEnd"/>
                  <w:r w:rsidR="00025AFE" w:rsidRPr="00025AFE">
                    <w:rPr>
                      <w:lang w:val="de-DE"/>
                    </w:rPr>
                    <w:t xml:space="preserve"> on </w:t>
                  </w:r>
                  <w:proofErr w:type="spellStart"/>
                  <w:r w:rsidR="00025AFE" w:rsidRPr="00025AFE">
                    <w:rPr>
                      <w:lang w:val="de-DE"/>
                    </w:rPr>
                    <w:t>state</w:t>
                  </w:r>
                  <w:proofErr w:type="spellEnd"/>
                  <w:r w:rsidR="00025AFE" w:rsidRPr="00025AFE">
                    <w:rPr>
                      <w:lang w:val="de-DE"/>
                    </w:rPr>
                    <w:t>-</w:t>
                  </w:r>
                  <w:proofErr w:type="spellStart"/>
                  <w:r w:rsidR="00025AFE" w:rsidRPr="00025AFE">
                    <w:rPr>
                      <w:lang w:val="de-DE"/>
                    </w:rPr>
                    <w:t>of</w:t>
                  </w:r>
                  <w:proofErr w:type="spellEnd"/>
                  <w:r w:rsidR="00025AFE" w:rsidRPr="00025AFE">
                    <w:rPr>
                      <w:lang w:val="de-DE"/>
                    </w:rPr>
                    <w:t>-</w:t>
                  </w:r>
                  <w:proofErr w:type="spellStart"/>
                  <w:r w:rsidR="00025AFE" w:rsidRPr="00025AFE">
                    <w:rPr>
                      <w:lang w:val="de-DE"/>
                    </w:rPr>
                    <w:t>the</w:t>
                  </w:r>
                  <w:proofErr w:type="spellEnd"/>
                  <w:r w:rsidR="00025AFE" w:rsidRPr="00025AFE">
                    <w:rPr>
                      <w:lang w:val="de-DE"/>
                    </w:rPr>
                    <w:t xml:space="preserve">-art </w:t>
                  </w:r>
                  <w:proofErr w:type="spellStart"/>
                  <w:r w:rsidR="00025AFE" w:rsidRPr="00025AFE">
                    <w:rPr>
                      <w:lang w:val="de-DE"/>
                    </w:rPr>
                    <w:t>statistical</w:t>
                  </w:r>
                  <w:proofErr w:type="spellEnd"/>
                  <w:r w:rsidR="00025AFE" w:rsidRPr="00025AFE">
                    <w:rPr>
                      <w:lang w:val="de-DE"/>
                    </w:rPr>
                    <w:t xml:space="preserve"> </w:t>
                  </w:r>
                  <w:proofErr w:type="spellStart"/>
                  <w:r w:rsidR="00025AFE" w:rsidRPr="00025AFE">
                    <w:rPr>
                      <w:lang w:val="de-DE"/>
                    </w:rPr>
                    <w:t>methods</w:t>
                  </w:r>
                  <w:proofErr w:type="spellEnd"/>
                  <w:r w:rsidR="00025AFE" w:rsidRPr="00025AFE">
                    <w:rPr>
                      <w:lang w:val="de-DE"/>
                    </w:rPr>
                    <w:t xml:space="preserve">, </w:t>
                  </w:r>
                  <w:proofErr w:type="spellStart"/>
                  <w:r w:rsidR="00025AFE" w:rsidRPr="00025AFE">
                    <w:rPr>
                      <w:lang w:val="de-DE"/>
                    </w:rPr>
                    <w:t>which</w:t>
                  </w:r>
                  <w:proofErr w:type="spellEnd"/>
                  <w:r w:rsidR="00025AFE" w:rsidRPr="00025AFE">
                    <w:rPr>
                      <w:lang w:val="de-DE"/>
                    </w:rPr>
                    <w:t xml:space="preserve"> </w:t>
                  </w:r>
                </w:ins>
                <w:ins w:id="3" w:author="Merlin Schaeffer" w:date="2022-06-07T10:07:00Z">
                  <w:r w:rsidR="00025AFE">
                    <w:rPr>
                      <w:lang w:val="de-DE"/>
                    </w:rPr>
                    <w:t>he</w:t>
                  </w:r>
                </w:ins>
                <w:ins w:id="4" w:author="Merlin Schaeffer" w:date="2022-06-07T10:06:00Z">
                  <w:r w:rsidR="00025AFE" w:rsidRPr="00025AFE">
                    <w:rPr>
                      <w:lang w:val="de-DE"/>
                    </w:rPr>
                    <w:t xml:space="preserve"> </w:t>
                  </w:r>
                  <w:proofErr w:type="spellStart"/>
                  <w:r w:rsidR="00025AFE" w:rsidRPr="00025AFE">
                    <w:rPr>
                      <w:lang w:val="de-DE"/>
                    </w:rPr>
                    <w:t>use</w:t>
                  </w:r>
                </w:ins>
                <w:ins w:id="5" w:author="Merlin Schaeffer" w:date="2022-06-07T10:07:00Z">
                  <w:r w:rsidR="00025AFE">
                    <w:rPr>
                      <w:lang w:val="de-DE"/>
                    </w:rPr>
                    <w:t>s</w:t>
                  </w:r>
                </w:ins>
                <w:proofErr w:type="spellEnd"/>
                <w:ins w:id="6" w:author="Merlin Schaeffer" w:date="2022-06-07T10:06:00Z">
                  <w:r w:rsidR="00025AFE" w:rsidRPr="00025AFE">
                    <w:rPr>
                      <w:lang w:val="de-DE"/>
                    </w:rPr>
                    <w:t xml:space="preserve"> </w:t>
                  </w:r>
                  <w:proofErr w:type="spellStart"/>
                  <w:r w:rsidR="00025AFE" w:rsidRPr="00025AFE">
                    <w:rPr>
                      <w:lang w:val="de-DE"/>
                    </w:rPr>
                    <w:t>to</w:t>
                  </w:r>
                  <w:proofErr w:type="spellEnd"/>
                  <w:r w:rsidR="00025AFE" w:rsidRPr="00025AFE">
                    <w:rPr>
                      <w:lang w:val="de-DE"/>
                    </w:rPr>
                    <w:t xml:space="preserve"> </w:t>
                  </w:r>
                  <w:proofErr w:type="spellStart"/>
                  <w:r w:rsidR="00025AFE" w:rsidRPr="00025AFE">
                    <w:rPr>
                      <w:lang w:val="de-DE"/>
                    </w:rPr>
                    <w:t>analyze</w:t>
                  </w:r>
                  <w:proofErr w:type="spellEnd"/>
                  <w:r w:rsidR="00025AFE" w:rsidRPr="00025AFE">
                    <w:rPr>
                      <w:lang w:val="de-DE"/>
                    </w:rPr>
                    <w:t xml:space="preserve"> </w:t>
                  </w:r>
                  <w:proofErr w:type="spellStart"/>
                  <w:r w:rsidR="00025AFE" w:rsidRPr="00025AFE">
                    <w:rPr>
                      <w:lang w:val="de-DE"/>
                    </w:rPr>
                    <w:t>survey</w:t>
                  </w:r>
                  <w:proofErr w:type="spellEnd"/>
                  <w:r w:rsidR="00025AFE" w:rsidRPr="00025AFE">
                    <w:rPr>
                      <w:lang w:val="de-DE"/>
                    </w:rPr>
                    <w:t xml:space="preserve"> </w:t>
                  </w:r>
                  <w:proofErr w:type="spellStart"/>
                  <w:r w:rsidR="00025AFE" w:rsidRPr="00025AFE">
                    <w:rPr>
                      <w:lang w:val="de-DE"/>
                    </w:rPr>
                    <w:t>data</w:t>
                  </w:r>
                  <w:proofErr w:type="spellEnd"/>
                  <w:r w:rsidR="00025AFE" w:rsidRPr="00025AFE">
                    <w:rPr>
                      <w:lang w:val="de-DE"/>
                    </w:rPr>
                    <w:t xml:space="preserve">, (online) </w:t>
                  </w:r>
                  <w:proofErr w:type="spellStart"/>
                  <w:r w:rsidR="00025AFE" w:rsidRPr="00025AFE">
                    <w:rPr>
                      <w:lang w:val="de-DE"/>
                    </w:rPr>
                    <w:t>experiments</w:t>
                  </w:r>
                  <w:proofErr w:type="spellEnd"/>
                  <w:r w:rsidR="00025AFE" w:rsidRPr="00025AFE">
                    <w:rPr>
                      <w:lang w:val="de-DE"/>
                    </w:rPr>
                    <w:t>, behavioral</w:t>
                  </w:r>
                  <w:r w:rsidR="00025AFE">
                    <w:rPr>
                      <w:lang w:val="de-DE"/>
                    </w:rPr>
                    <w:t xml:space="preserve"> </w:t>
                  </w:r>
                  <w:proofErr w:type="spellStart"/>
                  <w:r w:rsidR="00025AFE" w:rsidRPr="00025AFE">
                    <w:rPr>
                      <w:lang w:val="de-DE"/>
                    </w:rPr>
                    <w:t>games</w:t>
                  </w:r>
                  <w:proofErr w:type="spellEnd"/>
                  <w:r w:rsidR="00025AFE" w:rsidRPr="00025AFE">
                    <w:rPr>
                      <w:lang w:val="de-DE"/>
                    </w:rPr>
                    <w:t xml:space="preserve">, </w:t>
                  </w:r>
                  <w:proofErr w:type="spellStart"/>
                  <w:r w:rsidR="00025AFE" w:rsidRPr="00025AFE">
                    <w:rPr>
                      <w:lang w:val="de-DE"/>
                    </w:rPr>
                    <w:t>register</w:t>
                  </w:r>
                  <w:proofErr w:type="spellEnd"/>
                  <w:r w:rsidR="00025AFE" w:rsidRPr="00025AFE">
                    <w:rPr>
                      <w:lang w:val="de-DE"/>
                    </w:rPr>
                    <w:t xml:space="preserve"> and </w:t>
                  </w:r>
                  <w:proofErr w:type="spellStart"/>
                  <w:r w:rsidR="00025AFE" w:rsidRPr="00025AFE">
                    <w:rPr>
                      <w:lang w:val="de-DE"/>
                    </w:rPr>
                    <w:t>spatial</w:t>
                  </w:r>
                  <w:proofErr w:type="spellEnd"/>
                  <w:r w:rsidR="00025AFE" w:rsidRPr="00025AFE">
                    <w:rPr>
                      <w:lang w:val="de-DE"/>
                    </w:rPr>
                    <w:t xml:space="preserve"> </w:t>
                  </w:r>
                  <w:proofErr w:type="spellStart"/>
                  <w:r w:rsidR="00025AFE" w:rsidRPr="00025AFE">
                    <w:rPr>
                      <w:lang w:val="de-DE"/>
                    </w:rPr>
                    <w:t>data</w:t>
                  </w:r>
                  <w:proofErr w:type="spellEnd"/>
                  <w:r w:rsidR="00025AFE" w:rsidRPr="00025AFE">
                    <w:rPr>
                      <w:lang w:val="de-DE"/>
                    </w:rPr>
                    <w:t xml:space="preserve">, </w:t>
                  </w:r>
                  <w:proofErr w:type="spellStart"/>
                  <w:r w:rsidR="00025AFE" w:rsidRPr="00025AFE">
                    <w:rPr>
                      <w:lang w:val="de-DE"/>
                    </w:rPr>
                    <w:t>or</w:t>
                  </w:r>
                  <w:proofErr w:type="spellEnd"/>
                  <w:r w:rsidR="00025AFE" w:rsidRPr="00025AFE">
                    <w:rPr>
                      <w:lang w:val="de-DE"/>
                    </w:rPr>
                    <w:t xml:space="preserve"> </w:t>
                  </w:r>
                  <w:proofErr w:type="spellStart"/>
                  <w:r w:rsidR="00025AFE" w:rsidRPr="00025AFE">
                    <w:rPr>
                      <w:lang w:val="de-DE"/>
                    </w:rPr>
                    <w:t>new</w:t>
                  </w:r>
                  <w:proofErr w:type="spellEnd"/>
                  <w:r w:rsidR="00025AFE" w:rsidRPr="00025AFE">
                    <w:rPr>
                      <w:lang w:val="de-DE"/>
                    </w:rPr>
                    <w:t xml:space="preserve"> </w:t>
                  </w:r>
                  <w:proofErr w:type="spellStart"/>
                  <w:r w:rsidR="00025AFE" w:rsidRPr="00025AFE">
                    <w:rPr>
                      <w:lang w:val="de-DE"/>
                    </w:rPr>
                    <w:t>forms</w:t>
                  </w:r>
                  <w:proofErr w:type="spellEnd"/>
                  <w:r w:rsidR="00025AFE" w:rsidRPr="00025AFE">
                    <w:rPr>
                      <w:lang w:val="de-DE"/>
                    </w:rPr>
                    <w:t xml:space="preserve"> </w:t>
                  </w:r>
                  <w:proofErr w:type="spellStart"/>
                  <w:r w:rsidR="00025AFE" w:rsidRPr="00025AFE">
                    <w:rPr>
                      <w:lang w:val="de-DE"/>
                    </w:rPr>
                    <w:t>of</w:t>
                  </w:r>
                  <w:proofErr w:type="spellEnd"/>
                  <w:r w:rsidR="00025AFE" w:rsidRPr="00025AFE">
                    <w:rPr>
                      <w:lang w:val="de-DE"/>
                    </w:rPr>
                    <w:t xml:space="preserve"> digital trace </w:t>
                  </w:r>
                  <w:proofErr w:type="spellStart"/>
                  <w:r w:rsidR="00025AFE" w:rsidRPr="00025AFE">
                    <w:rPr>
                      <w:lang w:val="de-DE"/>
                    </w:rPr>
                    <w:t>data</w:t>
                  </w:r>
                  <w:proofErr w:type="spellEnd"/>
                  <w:r w:rsidR="00025AFE" w:rsidRPr="00025AFE">
                    <w:rPr>
                      <w:lang w:val="de-DE"/>
                    </w:rPr>
                    <w:t>.</w:t>
                  </w:r>
                </w:ins>
                <w:del w:id="7" w:author="Merlin Schaeffer" w:date="2022-06-07T10:04:00Z">
                  <w:r w:rsidR="00C941ED" w:rsidRPr="00C941ED" w:rsidDel="00025AFE">
                    <w:rPr>
                      <w:lang w:val="de-DE"/>
                    </w:rPr>
                    <w:delText xml:space="preserve"> His research interests include immigration and integration, social and ethnic stratification, political sociology, as well as quantitative research methods</w:delText>
                  </w:r>
                </w:del>
                <w:del w:id="8" w:author="Merlin Schaeffer" w:date="2022-06-07T10:05:00Z">
                  <w:r w:rsidR="00C941ED" w:rsidRPr="00C941ED" w:rsidDel="00025AFE">
                    <w:rPr>
                      <w:lang w:val="de-DE"/>
                    </w:rPr>
                    <w:delText>. In particular, he works on racial and ethnic stratification, the consequences of ability-qualification mismatches on European labor markets, and the role of contextual-demographic characteristics for inter-ethnic relations and societal cohesion across Europe.</w:delText>
                  </w:r>
                </w:del>
              </w:sdtContent>
            </w:sdt>
          </w:p>
        </w:tc>
      </w:tr>
      <w:tr w:rsidR="00C01BB2" w:rsidRPr="00BC68EA" w14:paraId="1AD0B678" w14:textId="77777777" w:rsidTr="00E07087">
        <w:trPr>
          <w:cantSplit/>
          <w:trHeight w:val="181"/>
        </w:trPr>
        <w:tc>
          <w:tcPr>
            <w:tcW w:w="3085" w:type="dxa"/>
            <w:tcBorders>
              <w:top w:val="nil"/>
              <w:bottom w:val="single" w:sz="4" w:space="0" w:color="auto"/>
              <w:right w:val="single" w:sz="4" w:space="0" w:color="auto"/>
            </w:tcBorders>
            <w:shd w:val="clear" w:color="auto" w:fill="auto"/>
          </w:tcPr>
          <w:p w14:paraId="28F81AF7" w14:textId="77777777" w:rsidR="00C01BB2" w:rsidRPr="00CB0F42" w:rsidRDefault="00C01BB2" w:rsidP="00147DCD">
            <w:pPr>
              <w:spacing w:after="0" w:line="240" w:lineRule="auto"/>
              <w:rPr>
                <w:lang w:val="de-DE"/>
              </w:rPr>
            </w:pPr>
          </w:p>
        </w:tc>
        <w:tc>
          <w:tcPr>
            <w:tcW w:w="8022" w:type="dxa"/>
            <w:gridSpan w:val="2"/>
            <w:tcBorders>
              <w:top w:val="nil"/>
              <w:left w:val="single" w:sz="4" w:space="0" w:color="auto"/>
              <w:bottom w:val="single" w:sz="4" w:space="0" w:color="auto"/>
            </w:tcBorders>
            <w:shd w:val="clear" w:color="auto" w:fill="auto"/>
          </w:tcPr>
          <w:p w14:paraId="512F3352" w14:textId="77777777" w:rsidR="00C01BB2" w:rsidRPr="00C62B7D" w:rsidRDefault="00C62B7D" w:rsidP="00A80EF0">
            <w:pPr>
              <w:tabs>
                <w:tab w:val="left" w:pos="1038"/>
              </w:tabs>
              <w:spacing w:after="0" w:line="240" w:lineRule="auto"/>
              <w:ind w:left="1026" w:hanging="1026"/>
              <w:rPr>
                <w:lang w:val="de-DE"/>
              </w:rPr>
            </w:pPr>
            <w:r w:rsidRPr="00C62B7D">
              <w:rPr>
                <w:lang w:val="de-DE"/>
              </w:rPr>
              <w:t xml:space="preserve">Bei Workshop anwesend: </w:t>
            </w:r>
            <w:r w:rsidR="00C01BB2" w:rsidRPr="00C62B7D">
              <w:rPr>
                <w:lang w:val="de-DE"/>
              </w:rPr>
              <w:t xml:space="preserve"> </w:t>
            </w:r>
            <w:sdt>
              <w:sdtPr>
                <w:rPr>
                  <w:lang w:val="de-DE"/>
                </w:rPr>
                <w:id w:val="-2104957019"/>
                <w14:checkbox>
                  <w14:checked w14:val="1"/>
                  <w14:checkedState w14:val="2612" w14:font="MS Mincho"/>
                  <w14:uncheckedState w14:val="2610" w14:font="MS Mincho"/>
                </w14:checkbox>
              </w:sdtPr>
              <w:sdtEndPr/>
              <w:sdtContent>
                <w:r w:rsidR="00E07087">
                  <w:rPr>
                    <w:rFonts w:ascii="MS Mincho" w:eastAsia="MS Mincho" w:hAnsi="MS Mincho" w:hint="eastAsia"/>
                    <w:lang w:val="de-DE"/>
                  </w:rPr>
                  <w:t>☒</w:t>
                </w:r>
              </w:sdtContent>
            </w:sdt>
            <w:r w:rsidRPr="00C62B7D">
              <w:rPr>
                <w:lang w:val="de-DE"/>
              </w:rPr>
              <w:t xml:space="preserve">über die ganze Dauer </w:t>
            </w:r>
            <w:r w:rsidR="00C01BB2" w:rsidRPr="00C62B7D">
              <w:rPr>
                <w:lang w:val="de-DE"/>
              </w:rPr>
              <w:t xml:space="preserve"> </w:t>
            </w:r>
            <w:sdt>
              <w:sdtPr>
                <w:rPr>
                  <w:lang w:val="de-DE"/>
                </w:rPr>
                <w:id w:val="-429651665"/>
                <w14:checkbox>
                  <w14:checked w14:val="0"/>
                  <w14:checkedState w14:val="2612" w14:font="MS Mincho"/>
                  <w14:uncheckedState w14:val="2610" w14:font="MS Mincho"/>
                </w14:checkbox>
              </w:sdtPr>
              <w:sdtEndPr/>
              <w:sdtContent>
                <w:r w:rsidR="00A80EF0">
                  <w:rPr>
                    <w:rFonts w:ascii="MS Gothic" w:eastAsia="MS Gothic" w:hint="eastAsia"/>
                    <w:lang w:val="de-DE"/>
                  </w:rPr>
                  <w:t>☐</w:t>
                </w:r>
              </w:sdtContent>
            </w:sdt>
            <w:r w:rsidR="00C01BB2" w:rsidRPr="00C62B7D">
              <w:rPr>
                <w:lang w:val="de-DE"/>
              </w:rPr>
              <w:t xml:space="preserve"> </w:t>
            </w:r>
            <w:r w:rsidRPr="00C62B7D">
              <w:rPr>
                <w:lang w:val="de-DE"/>
              </w:rPr>
              <w:t>nur teilweise</w:t>
            </w:r>
          </w:p>
        </w:tc>
      </w:tr>
      <w:tr w:rsidR="00CB0F42" w:rsidRPr="00BC68EA" w14:paraId="4D3B4F97" w14:textId="77777777" w:rsidTr="00E07087">
        <w:trPr>
          <w:cantSplit/>
          <w:trHeight w:val="181"/>
        </w:trPr>
        <w:tc>
          <w:tcPr>
            <w:tcW w:w="3085" w:type="dxa"/>
            <w:vMerge w:val="restart"/>
            <w:tcBorders>
              <w:top w:val="single" w:sz="4" w:space="0" w:color="auto"/>
              <w:left w:val="single" w:sz="4" w:space="0" w:color="auto"/>
              <w:bottom w:val="nil"/>
              <w:right w:val="single" w:sz="4" w:space="0" w:color="auto"/>
            </w:tcBorders>
            <w:shd w:val="clear" w:color="auto" w:fill="auto"/>
          </w:tcPr>
          <w:p w14:paraId="53F4DFBA" w14:textId="77777777" w:rsidR="00CB0F42" w:rsidRDefault="00CB0F42" w:rsidP="008C4AAC">
            <w:pPr>
              <w:spacing w:after="0" w:line="240" w:lineRule="auto"/>
              <w:rPr>
                <w:lang w:val="en-GB"/>
              </w:rPr>
            </w:pPr>
            <w:proofErr w:type="spellStart"/>
            <w:r>
              <w:rPr>
                <w:lang w:val="en-GB"/>
              </w:rPr>
              <w:t>DozentIn</w:t>
            </w:r>
            <w:proofErr w:type="spellEnd"/>
            <w:r>
              <w:rPr>
                <w:lang w:val="en-GB"/>
              </w:rPr>
              <w:t xml:space="preserve"> 2</w:t>
            </w:r>
          </w:p>
          <w:p w14:paraId="7437BD02" w14:textId="77777777" w:rsidR="00CB0F42" w:rsidRPr="00147DCD" w:rsidRDefault="00CB0F42" w:rsidP="008C4AAC">
            <w:pPr>
              <w:spacing w:after="0" w:line="240" w:lineRule="auto"/>
              <w:rPr>
                <w:lang w:val="en-GB"/>
              </w:rPr>
            </w:pPr>
            <w:r w:rsidRPr="00147DCD">
              <w:rPr>
                <w:lang w:val="en-GB"/>
              </w:rPr>
              <w:fldChar w:fldCharType="begin">
                <w:ffData>
                  <w:name w:val="Kontrollkästchen23"/>
                  <w:enabled/>
                  <w:calcOnExit w:val="0"/>
                  <w:checkBox>
                    <w:sizeAuto/>
                    <w:default w:val="0"/>
                  </w:checkBox>
                </w:ffData>
              </w:fldChar>
            </w:r>
            <w:r w:rsidRPr="00EB6597">
              <w:rPr>
                <w:lang w:val="en-GB"/>
              </w:rPr>
              <w:instrText xml:space="preserve"> FORMCHECKBOX </w:instrText>
            </w:r>
            <w:r w:rsidR="00D9039A">
              <w:rPr>
                <w:lang w:val="en-GB"/>
              </w:rPr>
            </w:r>
            <w:r w:rsidR="00D9039A">
              <w:rPr>
                <w:lang w:val="en-GB"/>
              </w:rPr>
              <w:fldChar w:fldCharType="separate"/>
            </w:r>
            <w:r w:rsidRPr="00147DCD">
              <w:rPr>
                <w:lang w:val="en-GB"/>
              </w:rPr>
              <w:fldChar w:fldCharType="end"/>
            </w:r>
            <w:r w:rsidRPr="00147DCD">
              <w:rPr>
                <w:lang w:val="en-GB"/>
              </w:rPr>
              <w:t xml:space="preserve"> </w:t>
            </w:r>
            <w:proofErr w:type="spellStart"/>
            <w:r>
              <w:rPr>
                <w:lang w:val="en-GB"/>
              </w:rPr>
              <w:t>trifft</w:t>
            </w:r>
            <w:proofErr w:type="spellEnd"/>
            <w:r>
              <w:rPr>
                <w:lang w:val="en-GB"/>
              </w:rPr>
              <w:t xml:space="preserve"> </w:t>
            </w:r>
            <w:proofErr w:type="spellStart"/>
            <w:r>
              <w:rPr>
                <w:lang w:val="en-GB"/>
              </w:rPr>
              <w:t>nicht</w:t>
            </w:r>
            <w:proofErr w:type="spellEnd"/>
            <w:r>
              <w:rPr>
                <w:lang w:val="en-GB"/>
              </w:rPr>
              <w:t xml:space="preserve"> </w:t>
            </w:r>
            <w:proofErr w:type="spellStart"/>
            <w:r>
              <w:rPr>
                <w:lang w:val="en-GB"/>
              </w:rPr>
              <w:t>zu</w:t>
            </w:r>
            <w:proofErr w:type="spellEnd"/>
          </w:p>
        </w:tc>
        <w:tc>
          <w:tcPr>
            <w:tcW w:w="8022" w:type="dxa"/>
            <w:gridSpan w:val="2"/>
            <w:tcBorders>
              <w:top w:val="single" w:sz="4" w:space="0" w:color="auto"/>
              <w:left w:val="single" w:sz="4" w:space="0" w:color="auto"/>
              <w:bottom w:val="nil"/>
            </w:tcBorders>
            <w:shd w:val="clear" w:color="auto" w:fill="auto"/>
          </w:tcPr>
          <w:p w14:paraId="195AD8C9" w14:textId="1D851CAF" w:rsidR="00CB0F42" w:rsidRPr="00CB0F42" w:rsidRDefault="00CB0F42" w:rsidP="002E09D2">
            <w:pPr>
              <w:tabs>
                <w:tab w:val="left" w:pos="1038"/>
              </w:tabs>
              <w:spacing w:after="0" w:line="240" w:lineRule="auto"/>
              <w:ind w:left="1026" w:hanging="1026"/>
              <w:rPr>
                <w:lang w:val="de-DE"/>
              </w:rPr>
            </w:pPr>
            <w:r w:rsidRPr="00CB0F42">
              <w:rPr>
                <w:lang w:val="de-DE"/>
              </w:rPr>
              <w:t xml:space="preserve">Name: </w:t>
            </w:r>
            <w:r w:rsidRPr="00CB0F42">
              <w:rPr>
                <w:lang w:val="de-DE"/>
              </w:rPr>
              <w:tab/>
            </w:r>
            <w:sdt>
              <w:sdtPr>
                <w:rPr>
                  <w:lang w:val="de-DE"/>
                </w:rPr>
                <w:id w:val="782614609"/>
              </w:sdtPr>
              <w:sdtEndPr/>
              <w:sdtContent>
                <w:r w:rsidR="00EB6597">
                  <w:rPr>
                    <w:lang w:val="de-DE"/>
                  </w:rPr>
                  <w:t>Friedolin Merhout</w:t>
                </w:r>
              </w:sdtContent>
            </w:sdt>
          </w:p>
        </w:tc>
      </w:tr>
      <w:tr w:rsidR="00CB0F42" w:rsidRPr="00BC68EA" w14:paraId="657B35F1" w14:textId="77777777" w:rsidTr="00E07087">
        <w:trPr>
          <w:cantSplit/>
          <w:trHeight w:val="181"/>
        </w:trPr>
        <w:tc>
          <w:tcPr>
            <w:tcW w:w="3085" w:type="dxa"/>
            <w:vMerge/>
            <w:tcBorders>
              <w:top w:val="nil"/>
              <w:left w:val="single" w:sz="4" w:space="0" w:color="auto"/>
              <w:bottom w:val="nil"/>
              <w:right w:val="single" w:sz="4" w:space="0" w:color="auto"/>
            </w:tcBorders>
            <w:shd w:val="clear" w:color="auto" w:fill="auto"/>
          </w:tcPr>
          <w:p w14:paraId="77693303" w14:textId="77777777" w:rsidR="00CB0F42" w:rsidRPr="00CB0F42" w:rsidRDefault="00CB0F42" w:rsidP="003B4240">
            <w:pPr>
              <w:spacing w:after="0" w:line="240" w:lineRule="auto"/>
              <w:rPr>
                <w:lang w:val="de-DE"/>
              </w:rPr>
            </w:pPr>
          </w:p>
        </w:tc>
        <w:tc>
          <w:tcPr>
            <w:tcW w:w="8022" w:type="dxa"/>
            <w:gridSpan w:val="2"/>
            <w:tcBorders>
              <w:top w:val="nil"/>
              <w:left w:val="single" w:sz="4" w:space="0" w:color="auto"/>
              <w:bottom w:val="nil"/>
            </w:tcBorders>
            <w:shd w:val="clear" w:color="auto" w:fill="auto"/>
          </w:tcPr>
          <w:p w14:paraId="19D6EE28" w14:textId="1A12C221" w:rsidR="00CB0F42" w:rsidRPr="00CB0F42" w:rsidRDefault="00CB0F42" w:rsidP="002E09D2">
            <w:pPr>
              <w:tabs>
                <w:tab w:val="left" w:pos="1038"/>
              </w:tabs>
              <w:spacing w:after="0" w:line="240" w:lineRule="auto"/>
              <w:ind w:left="1026" w:hanging="1026"/>
              <w:rPr>
                <w:lang w:val="de-DE"/>
              </w:rPr>
            </w:pPr>
            <w:proofErr w:type="spellStart"/>
            <w:r w:rsidRPr="00CB0F42">
              <w:rPr>
                <w:lang w:val="de-DE"/>
              </w:rPr>
              <w:t>E-mail</w:t>
            </w:r>
            <w:proofErr w:type="spellEnd"/>
            <w:r w:rsidRPr="00CB0F42">
              <w:rPr>
                <w:lang w:val="de-DE"/>
              </w:rPr>
              <w:t xml:space="preserve">: </w:t>
            </w:r>
            <w:r w:rsidRPr="00CB0F42">
              <w:rPr>
                <w:lang w:val="de-DE"/>
              </w:rPr>
              <w:tab/>
            </w:r>
            <w:sdt>
              <w:sdtPr>
                <w:rPr>
                  <w:lang w:val="en-GB"/>
                </w:rPr>
                <w:id w:val="945271143"/>
              </w:sdtPr>
              <w:sdtEndPr/>
              <w:sdtContent>
                <w:r w:rsidR="00EB6597">
                  <w:rPr>
                    <w:lang w:val="en-GB"/>
                  </w:rPr>
                  <w:t>fmerhout@soc.ku.dk</w:t>
                </w:r>
              </w:sdtContent>
            </w:sdt>
          </w:p>
        </w:tc>
      </w:tr>
      <w:tr w:rsidR="00CB0F42" w:rsidRPr="00EB6597" w14:paraId="0915411E" w14:textId="77777777" w:rsidTr="00E07087">
        <w:trPr>
          <w:cantSplit/>
          <w:trHeight w:val="181"/>
        </w:trPr>
        <w:tc>
          <w:tcPr>
            <w:tcW w:w="3085" w:type="dxa"/>
            <w:vMerge/>
            <w:tcBorders>
              <w:top w:val="nil"/>
              <w:left w:val="single" w:sz="4" w:space="0" w:color="auto"/>
              <w:bottom w:val="nil"/>
              <w:right w:val="single" w:sz="4" w:space="0" w:color="auto"/>
            </w:tcBorders>
            <w:shd w:val="clear" w:color="auto" w:fill="auto"/>
          </w:tcPr>
          <w:p w14:paraId="42D14E58" w14:textId="77777777" w:rsidR="00CB0F42" w:rsidRPr="00CB0F42" w:rsidRDefault="00CB0F42" w:rsidP="003B4240">
            <w:pPr>
              <w:spacing w:after="0" w:line="240" w:lineRule="auto"/>
              <w:rPr>
                <w:lang w:val="de-DE"/>
              </w:rPr>
            </w:pPr>
          </w:p>
        </w:tc>
        <w:tc>
          <w:tcPr>
            <w:tcW w:w="3727" w:type="dxa"/>
            <w:tcBorders>
              <w:top w:val="nil"/>
              <w:left w:val="single" w:sz="4" w:space="0" w:color="auto"/>
              <w:bottom w:val="nil"/>
              <w:right w:val="nil"/>
            </w:tcBorders>
            <w:shd w:val="clear" w:color="auto" w:fill="auto"/>
          </w:tcPr>
          <w:p w14:paraId="72B7601B" w14:textId="2DEEA844" w:rsidR="00CB0F42" w:rsidRPr="00CB0F42" w:rsidRDefault="00CB0F42" w:rsidP="002E09D2">
            <w:pPr>
              <w:tabs>
                <w:tab w:val="left" w:pos="1038"/>
              </w:tabs>
              <w:spacing w:after="0" w:line="240" w:lineRule="auto"/>
              <w:ind w:left="1026" w:hanging="1026"/>
              <w:rPr>
                <w:lang w:val="de-DE"/>
              </w:rPr>
            </w:pPr>
            <w:r w:rsidRPr="00CB0F42">
              <w:rPr>
                <w:lang w:val="de-DE"/>
              </w:rPr>
              <w:t xml:space="preserve">Telefon: </w:t>
            </w:r>
            <w:r w:rsidRPr="00CB0F42">
              <w:rPr>
                <w:lang w:val="de-DE"/>
              </w:rPr>
              <w:tab/>
            </w:r>
            <w:sdt>
              <w:sdtPr>
                <w:rPr>
                  <w:lang w:val="en-GB"/>
                </w:rPr>
                <w:id w:val="445595486"/>
              </w:sdtPr>
              <w:sdtEndPr/>
              <w:sdtContent>
                <w:r w:rsidR="00EB6597">
                  <w:rPr>
                    <w:rStyle w:val="property"/>
                  </w:rPr>
                  <w:t>+45 35 32 41 27</w:t>
                </w:r>
              </w:sdtContent>
            </w:sdt>
          </w:p>
        </w:tc>
        <w:tc>
          <w:tcPr>
            <w:tcW w:w="4295" w:type="dxa"/>
            <w:tcBorders>
              <w:top w:val="nil"/>
              <w:left w:val="nil"/>
              <w:bottom w:val="nil"/>
            </w:tcBorders>
            <w:shd w:val="clear" w:color="auto" w:fill="auto"/>
          </w:tcPr>
          <w:p w14:paraId="7FEED95A" w14:textId="77777777" w:rsidR="00CB0F42" w:rsidRPr="00CB0F42" w:rsidRDefault="00CB0F42" w:rsidP="003B4240">
            <w:pPr>
              <w:tabs>
                <w:tab w:val="left" w:pos="1038"/>
              </w:tabs>
              <w:spacing w:after="0" w:line="240" w:lineRule="auto"/>
              <w:ind w:left="1026" w:hanging="1026"/>
              <w:rPr>
                <w:lang w:val="de-DE"/>
              </w:rPr>
            </w:pPr>
          </w:p>
        </w:tc>
      </w:tr>
      <w:tr w:rsidR="00CB0F42" w:rsidRPr="00BC68EA" w14:paraId="7FA5C18F" w14:textId="77777777" w:rsidTr="00E07087">
        <w:trPr>
          <w:cantSplit/>
          <w:trHeight w:val="181"/>
        </w:trPr>
        <w:tc>
          <w:tcPr>
            <w:tcW w:w="3085" w:type="dxa"/>
            <w:vMerge/>
            <w:tcBorders>
              <w:top w:val="nil"/>
              <w:left w:val="single" w:sz="4" w:space="0" w:color="auto"/>
              <w:bottom w:val="nil"/>
              <w:right w:val="single" w:sz="4" w:space="0" w:color="auto"/>
            </w:tcBorders>
            <w:shd w:val="clear" w:color="auto" w:fill="auto"/>
          </w:tcPr>
          <w:p w14:paraId="0F6FD346" w14:textId="77777777" w:rsidR="00CB0F42" w:rsidRPr="00CB0F42" w:rsidRDefault="00CB0F42" w:rsidP="003B4240">
            <w:pPr>
              <w:spacing w:after="0" w:line="240" w:lineRule="auto"/>
              <w:rPr>
                <w:lang w:val="de-DE"/>
              </w:rPr>
            </w:pPr>
          </w:p>
        </w:tc>
        <w:tc>
          <w:tcPr>
            <w:tcW w:w="8022" w:type="dxa"/>
            <w:gridSpan w:val="2"/>
            <w:tcBorders>
              <w:top w:val="nil"/>
              <w:left w:val="single" w:sz="4" w:space="0" w:color="auto"/>
              <w:bottom w:val="nil"/>
            </w:tcBorders>
            <w:shd w:val="clear" w:color="auto" w:fill="auto"/>
          </w:tcPr>
          <w:p w14:paraId="5008E0D2" w14:textId="77777777" w:rsidR="00CB0F42" w:rsidRPr="00CB0F42" w:rsidRDefault="00CB0F42" w:rsidP="002E09D2">
            <w:pPr>
              <w:tabs>
                <w:tab w:val="left" w:pos="1038"/>
              </w:tabs>
              <w:spacing w:after="0" w:line="240" w:lineRule="auto"/>
              <w:ind w:left="1026" w:hanging="1026"/>
              <w:rPr>
                <w:lang w:val="de-DE"/>
              </w:rPr>
            </w:pPr>
            <w:r>
              <w:rPr>
                <w:lang w:val="de-DE"/>
              </w:rPr>
              <w:t>Fax</w:t>
            </w:r>
            <w:r w:rsidRPr="00CB0F42">
              <w:rPr>
                <w:lang w:val="de-DE"/>
              </w:rPr>
              <w:t xml:space="preserve">: </w:t>
            </w:r>
            <w:r w:rsidRPr="00CB0F42">
              <w:rPr>
                <w:lang w:val="de-DE"/>
              </w:rPr>
              <w:tab/>
            </w:r>
            <w:sdt>
              <w:sdtPr>
                <w:rPr>
                  <w:lang w:val="en-GB"/>
                </w:rPr>
                <w:id w:val="1059746811"/>
                <w:showingPlcHdr/>
              </w:sdtPr>
              <w:sdtEndPr/>
              <w:sdtContent>
                <w:r w:rsidRPr="00CB0F42">
                  <w:rPr>
                    <w:rStyle w:val="PlaceholderText"/>
                    <w:lang w:val="de-DE"/>
                  </w:rPr>
                  <w:t>Klicken Sie hier, um Text einzugeben.</w:t>
                </w:r>
              </w:sdtContent>
            </w:sdt>
          </w:p>
        </w:tc>
      </w:tr>
      <w:tr w:rsidR="00CB0F42" w:rsidRPr="00BC68EA" w14:paraId="4C2F0804" w14:textId="77777777" w:rsidTr="00E07087">
        <w:trPr>
          <w:cantSplit/>
          <w:trHeight w:val="181"/>
        </w:trPr>
        <w:tc>
          <w:tcPr>
            <w:tcW w:w="3085" w:type="dxa"/>
            <w:vMerge/>
            <w:tcBorders>
              <w:top w:val="nil"/>
              <w:left w:val="single" w:sz="4" w:space="0" w:color="auto"/>
              <w:bottom w:val="nil"/>
              <w:right w:val="single" w:sz="4" w:space="0" w:color="auto"/>
            </w:tcBorders>
            <w:shd w:val="clear" w:color="auto" w:fill="auto"/>
          </w:tcPr>
          <w:p w14:paraId="14FF9306" w14:textId="77777777" w:rsidR="00CB0F42" w:rsidRPr="00CB0F42" w:rsidRDefault="00CB0F42" w:rsidP="003B4240">
            <w:pPr>
              <w:spacing w:after="0" w:line="240" w:lineRule="auto"/>
              <w:rPr>
                <w:lang w:val="de-DE"/>
              </w:rPr>
            </w:pPr>
          </w:p>
        </w:tc>
        <w:tc>
          <w:tcPr>
            <w:tcW w:w="8022" w:type="dxa"/>
            <w:gridSpan w:val="2"/>
            <w:tcBorders>
              <w:top w:val="nil"/>
              <w:left w:val="single" w:sz="4" w:space="0" w:color="auto"/>
              <w:bottom w:val="nil"/>
            </w:tcBorders>
            <w:shd w:val="clear" w:color="auto" w:fill="auto"/>
          </w:tcPr>
          <w:p w14:paraId="2BB7FB43" w14:textId="39113BCF" w:rsidR="00CB0F42" w:rsidRPr="00CB0F42" w:rsidRDefault="00CB0F42" w:rsidP="002E09D2">
            <w:pPr>
              <w:tabs>
                <w:tab w:val="left" w:pos="1038"/>
              </w:tabs>
              <w:spacing w:after="0" w:line="240" w:lineRule="auto"/>
              <w:ind w:left="1026" w:hanging="1026"/>
              <w:rPr>
                <w:lang w:val="de-DE"/>
              </w:rPr>
            </w:pPr>
            <w:r w:rsidRPr="00CB0F42">
              <w:rPr>
                <w:lang w:val="de-DE"/>
              </w:rPr>
              <w:t xml:space="preserve">Website: </w:t>
            </w:r>
            <w:r w:rsidRPr="00CB0F42">
              <w:rPr>
                <w:lang w:val="de-DE"/>
              </w:rPr>
              <w:tab/>
            </w:r>
            <w:sdt>
              <w:sdtPr>
                <w:rPr>
                  <w:lang w:val="en-GB"/>
                </w:rPr>
                <w:id w:val="-1180050043"/>
              </w:sdtPr>
              <w:sdtEndPr/>
              <w:sdtContent>
                <w:r w:rsidR="00EB6597">
                  <w:rPr>
                    <w:lang w:val="en-GB"/>
                  </w:rPr>
                  <w:t>https://</w:t>
                </w:r>
                <w:r w:rsidR="00EB6597" w:rsidRPr="00EB6597">
                  <w:rPr>
                    <w:lang w:val="en-GB"/>
                  </w:rPr>
                  <w:t>fmerhout.github.io/</w:t>
                </w:r>
              </w:sdtContent>
            </w:sdt>
          </w:p>
        </w:tc>
      </w:tr>
      <w:tr w:rsidR="00CB0F42" w:rsidRPr="00025AFE" w14:paraId="349D1F59" w14:textId="77777777" w:rsidTr="00E07087">
        <w:trPr>
          <w:cantSplit/>
          <w:trHeight w:val="181"/>
        </w:trPr>
        <w:tc>
          <w:tcPr>
            <w:tcW w:w="3085" w:type="dxa"/>
            <w:vMerge/>
            <w:tcBorders>
              <w:top w:val="nil"/>
              <w:left w:val="single" w:sz="4" w:space="0" w:color="auto"/>
              <w:bottom w:val="nil"/>
              <w:right w:val="single" w:sz="4" w:space="0" w:color="auto"/>
            </w:tcBorders>
            <w:shd w:val="clear" w:color="auto" w:fill="auto"/>
          </w:tcPr>
          <w:p w14:paraId="435350A7" w14:textId="77777777" w:rsidR="00CB0F42" w:rsidRPr="00C01BB2" w:rsidRDefault="00CB0F42" w:rsidP="003B4240">
            <w:pPr>
              <w:spacing w:after="0" w:line="240" w:lineRule="auto"/>
              <w:rPr>
                <w:lang w:val="de-DE"/>
              </w:rPr>
            </w:pPr>
          </w:p>
        </w:tc>
        <w:tc>
          <w:tcPr>
            <w:tcW w:w="8022" w:type="dxa"/>
            <w:gridSpan w:val="2"/>
            <w:tcBorders>
              <w:top w:val="nil"/>
              <w:left w:val="single" w:sz="4" w:space="0" w:color="auto"/>
              <w:bottom w:val="nil"/>
            </w:tcBorders>
            <w:shd w:val="clear" w:color="auto" w:fill="auto"/>
          </w:tcPr>
          <w:p w14:paraId="6E49F048" w14:textId="77777777" w:rsidR="00CB0F42" w:rsidRPr="00CB0F42" w:rsidRDefault="00CB0F42" w:rsidP="002E09D2">
            <w:pPr>
              <w:tabs>
                <w:tab w:val="left" w:pos="1038"/>
              </w:tabs>
              <w:spacing w:after="0" w:line="240" w:lineRule="auto"/>
              <w:ind w:left="1026" w:hanging="1026"/>
              <w:rPr>
                <w:lang w:val="de-DE"/>
              </w:rPr>
            </w:pPr>
            <w:proofErr w:type="spellStart"/>
            <w:r w:rsidRPr="00CB0F42">
              <w:rPr>
                <w:lang w:val="de-DE"/>
              </w:rPr>
              <w:t>Addresse</w:t>
            </w:r>
            <w:proofErr w:type="spellEnd"/>
            <w:r w:rsidRPr="00CB0F42">
              <w:rPr>
                <w:lang w:val="de-DE"/>
              </w:rPr>
              <w:t xml:space="preserve"> 1:</w:t>
            </w:r>
            <w:r w:rsidRPr="00CB0F42">
              <w:rPr>
                <w:sz w:val="18"/>
                <w:szCs w:val="18"/>
                <w:lang w:val="de-DE"/>
              </w:rPr>
              <w:t xml:space="preserve"> (Kontaktadresse)</w:t>
            </w:r>
          </w:p>
          <w:sdt>
            <w:sdtPr>
              <w:rPr>
                <w:sz w:val="18"/>
                <w:szCs w:val="18"/>
                <w:lang w:val="de-DE"/>
              </w:rPr>
              <w:id w:val="-1728451814"/>
            </w:sdtPr>
            <w:sdtEndPr/>
            <w:sdtContent>
              <w:sdt>
                <w:sdtPr>
                  <w:rPr>
                    <w:sz w:val="18"/>
                    <w:szCs w:val="18"/>
                    <w:lang w:val="de-DE"/>
                  </w:rPr>
                  <w:id w:val="1405797662"/>
                  <w:placeholder>
                    <w:docPart w:val="751C0F2C2344C24F86C2D329A51849A1"/>
                  </w:placeholder>
                </w:sdtPr>
                <w:sdtEndPr/>
                <w:sdtContent>
                  <w:p w14:paraId="2593DD4A" w14:textId="5043F1BD" w:rsidR="00CB0F42" w:rsidRPr="00EB6597" w:rsidRDefault="00EB6597" w:rsidP="00EB6597">
                    <w:pPr>
                      <w:spacing w:after="0" w:line="240" w:lineRule="auto"/>
                      <w:rPr>
                        <w:rFonts w:ascii="Times New Roman" w:hAnsi="Times New Roman"/>
                        <w:sz w:val="24"/>
                        <w:szCs w:val="24"/>
                        <w:lang w:val="da-DK" w:bidi="ar-SA"/>
                      </w:rPr>
                    </w:pPr>
                    <w:r w:rsidRPr="00EB6597">
                      <w:rPr>
                        <w:lang w:val="da-DK"/>
                      </w:rPr>
                      <w:t xml:space="preserve">Øster Farimagsgade 5, Postboks 2099, 1014 København K, </w:t>
                    </w:r>
                    <w:proofErr w:type="spellStart"/>
                    <w:r w:rsidRPr="00EB6597">
                      <w:rPr>
                        <w:lang w:val="da-DK"/>
                      </w:rPr>
                      <w:t>D</w:t>
                    </w:r>
                    <w:r>
                      <w:rPr>
                        <w:lang w:val="da-DK"/>
                      </w:rPr>
                      <w:t>änemark</w:t>
                    </w:r>
                    <w:proofErr w:type="spellEnd"/>
                  </w:p>
                </w:sdtContent>
              </w:sdt>
            </w:sdtContent>
          </w:sdt>
        </w:tc>
      </w:tr>
      <w:tr w:rsidR="00CB0F42" w:rsidRPr="00BC68EA" w14:paraId="2561BBD9" w14:textId="77777777" w:rsidTr="00E07087">
        <w:trPr>
          <w:cantSplit/>
          <w:trHeight w:val="181"/>
        </w:trPr>
        <w:tc>
          <w:tcPr>
            <w:tcW w:w="3085" w:type="dxa"/>
            <w:tcBorders>
              <w:top w:val="nil"/>
              <w:left w:val="single" w:sz="4" w:space="0" w:color="auto"/>
              <w:bottom w:val="nil"/>
              <w:right w:val="single" w:sz="4" w:space="0" w:color="auto"/>
            </w:tcBorders>
            <w:shd w:val="clear" w:color="auto" w:fill="auto"/>
          </w:tcPr>
          <w:p w14:paraId="0AC86D68" w14:textId="77777777" w:rsidR="00CB0F42" w:rsidRPr="008C4AAC" w:rsidRDefault="00CB0F42" w:rsidP="003B4240">
            <w:pPr>
              <w:spacing w:after="0" w:line="240" w:lineRule="auto"/>
              <w:rPr>
                <w:lang w:val="de-DE"/>
              </w:rPr>
            </w:pPr>
          </w:p>
        </w:tc>
        <w:tc>
          <w:tcPr>
            <w:tcW w:w="8022" w:type="dxa"/>
            <w:gridSpan w:val="2"/>
            <w:tcBorders>
              <w:top w:val="nil"/>
              <w:left w:val="single" w:sz="4" w:space="0" w:color="auto"/>
              <w:bottom w:val="nil"/>
            </w:tcBorders>
            <w:shd w:val="clear" w:color="auto" w:fill="auto"/>
          </w:tcPr>
          <w:p w14:paraId="4619DA9D" w14:textId="77777777" w:rsidR="00CB0F42" w:rsidRPr="008C4AAC" w:rsidRDefault="00CB0F42" w:rsidP="002E09D2">
            <w:pPr>
              <w:tabs>
                <w:tab w:val="left" w:pos="1038"/>
              </w:tabs>
              <w:spacing w:after="0" w:line="240" w:lineRule="auto"/>
              <w:ind w:left="1026" w:hanging="1026"/>
              <w:rPr>
                <w:lang w:val="de-DE"/>
              </w:rPr>
            </w:pPr>
            <w:proofErr w:type="spellStart"/>
            <w:r w:rsidRPr="008C4AAC">
              <w:rPr>
                <w:lang w:val="de-DE"/>
              </w:rPr>
              <w:t>Addresse</w:t>
            </w:r>
            <w:proofErr w:type="spellEnd"/>
            <w:r w:rsidRPr="008C4AAC">
              <w:rPr>
                <w:lang w:val="de-DE"/>
              </w:rPr>
              <w:t xml:space="preserve"> 2:</w:t>
            </w:r>
            <w:r w:rsidRPr="008C4AAC">
              <w:rPr>
                <w:lang w:val="de-DE"/>
              </w:rPr>
              <w:tab/>
            </w:r>
            <w:r w:rsidRPr="008C4AAC">
              <w:rPr>
                <w:lang w:val="de-DE"/>
              </w:rPr>
              <w:tab/>
            </w:r>
            <w:r w:rsidRPr="008C4AAC">
              <w:rPr>
                <w:sz w:val="18"/>
                <w:szCs w:val="18"/>
                <w:lang w:val="de-DE"/>
              </w:rPr>
              <w:t>(für Vertrag, falls abweichend von Adresse 1)</w:t>
            </w:r>
          </w:p>
          <w:sdt>
            <w:sdtPr>
              <w:rPr>
                <w:lang w:val="de-DE"/>
              </w:rPr>
              <w:id w:val="-1354486582"/>
              <w:showingPlcHdr/>
            </w:sdtPr>
            <w:sdtEndPr/>
            <w:sdtContent>
              <w:p w14:paraId="68E49CD6" w14:textId="77777777" w:rsidR="00CB0F42" w:rsidRPr="008C4AAC" w:rsidRDefault="00CB0F42" w:rsidP="002E09D2">
                <w:pPr>
                  <w:tabs>
                    <w:tab w:val="left" w:pos="0"/>
                  </w:tabs>
                  <w:spacing w:after="0" w:line="240" w:lineRule="auto"/>
                  <w:rPr>
                    <w:lang w:val="de-DE"/>
                  </w:rPr>
                </w:pPr>
                <w:r w:rsidRPr="00CB0F42">
                  <w:rPr>
                    <w:rStyle w:val="PlaceholderText"/>
                    <w:lang w:val="de-DE"/>
                  </w:rPr>
                  <w:t>Klicken Sie hier, um Text einzugeben.</w:t>
                </w:r>
              </w:p>
            </w:sdtContent>
          </w:sdt>
        </w:tc>
      </w:tr>
      <w:tr w:rsidR="00CB0F42" w:rsidRPr="00EB6597" w14:paraId="77983BA5" w14:textId="77777777" w:rsidTr="00E07087">
        <w:trPr>
          <w:cantSplit/>
          <w:trHeight w:val="181"/>
        </w:trPr>
        <w:tc>
          <w:tcPr>
            <w:tcW w:w="3085" w:type="dxa"/>
            <w:tcBorders>
              <w:top w:val="nil"/>
              <w:bottom w:val="nil"/>
              <w:right w:val="single" w:sz="4" w:space="0" w:color="auto"/>
            </w:tcBorders>
            <w:shd w:val="clear" w:color="auto" w:fill="auto"/>
          </w:tcPr>
          <w:p w14:paraId="31704235" w14:textId="77777777" w:rsidR="00CB0F42" w:rsidRPr="00CB0F42" w:rsidRDefault="00CB0F42" w:rsidP="003B4240">
            <w:pPr>
              <w:spacing w:after="0" w:line="240" w:lineRule="auto"/>
              <w:rPr>
                <w:lang w:val="de-DE"/>
              </w:rPr>
            </w:pPr>
          </w:p>
        </w:tc>
        <w:tc>
          <w:tcPr>
            <w:tcW w:w="8022" w:type="dxa"/>
            <w:gridSpan w:val="2"/>
            <w:tcBorders>
              <w:top w:val="nil"/>
              <w:left w:val="single" w:sz="4" w:space="0" w:color="auto"/>
              <w:bottom w:val="nil"/>
            </w:tcBorders>
            <w:shd w:val="clear" w:color="auto" w:fill="auto"/>
          </w:tcPr>
          <w:p w14:paraId="3AA8C4F2" w14:textId="784D4242" w:rsidR="00CB0F42" w:rsidRPr="00CB0F42" w:rsidRDefault="00CB0F42" w:rsidP="002E09D2">
            <w:pPr>
              <w:tabs>
                <w:tab w:val="left" w:pos="0"/>
              </w:tabs>
              <w:spacing w:after="0" w:line="240" w:lineRule="auto"/>
              <w:rPr>
                <w:lang w:val="de-DE"/>
              </w:rPr>
            </w:pPr>
            <w:r w:rsidRPr="008C4AAC">
              <w:rPr>
                <w:lang w:val="de-DE"/>
              </w:rPr>
              <w:t>Kurzbiografie (bis zu 100 Wörtern):</w:t>
            </w:r>
            <w:r w:rsidRPr="008C4AAC">
              <w:rPr>
                <w:lang w:val="de-DE"/>
              </w:rPr>
              <w:tab/>
            </w:r>
            <w:sdt>
              <w:sdtPr>
                <w:rPr>
                  <w:lang w:val="de-DE"/>
                </w:rPr>
                <w:id w:val="-1550908570"/>
              </w:sdtPr>
              <w:sdtEndPr/>
              <w:sdtContent>
                <w:r w:rsidR="000D4575">
                  <w:rPr>
                    <w:lang w:val="de-DE"/>
                  </w:rPr>
                  <w:t xml:space="preserve">Friedolin </w:t>
                </w:r>
                <w:proofErr w:type="spellStart"/>
                <w:r w:rsidR="000D4575">
                  <w:rPr>
                    <w:lang w:val="de-DE"/>
                  </w:rPr>
                  <w:t>Merhout</w:t>
                </w:r>
                <w:proofErr w:type="spellEnd"/>
                <w:r w:rsidR="000D4575">
                  <w:rPr>
                    <w:lang w:val="de-DE"/>
                  </w:rPr>
                  <w:t xml:space="preserve"> </w:t>
                </w:r>
                <w:proofErr w:type="spellStart"/>
                <w:r w:rsidR="000D4575">
                  <w:rPr>
                    <w:lang w:val="de-DE"/>
                  </w:rPr>
                  <w:t>is</w:t>
                </w:r>
                <w:proofErr w:type="spellEnd"/>
                <w:r w:rsidR="00EB6597" w:rsidRPr="00EB6597">
                  <w:rPr>
                    <w:lang w:val="de-DE"/>
                  </w:rPr>
                  <w:t xml:space="preserve"> an </w:t>
                </w:r>
                <w:proofErr w:type="spellStart"/>
                <w:r w:rsidR="00EB6597" w:rsidRPr="00EB6597">
                  <w:rPr>
                    <w:lang w:val="de-DE"/>
                  </w:rPr>
                  <w:t>Assistant</w:t>
                </w:r>
                <w:proofErr w:type="spellEnd"/>
                <w:r w:rsidR="00EB6597" w:rsidRPr="00EB6597">
                  <w:rPr>
                    <w:lang w:val="de-DE"/>
                  </w:rPr>
                  <w:t xml:space="preserve"> Professor in </w:t>
                </w:r>
                <w:proofErr w:type="spellStart"/>
                <w:r w:rsidR="00EB6597" w:rsidRPr="00EB6597">
                  <w:rPr>
                    <w:lang w:val="de-DE"/>
                  </w:rPr>
                  <w:t>the</w:t>
                </w:r>
                <w:proofErr w:type="spellEnd"/>
                <w:r w:rsidR="00EB6597" w:rsidRPr="00EB6597">
                  <w:rPr>
                    <w:lang w:val="de-DE"/>
                  </w:rPr>
                  <w:t xml:space="preserve"> Department </w:t>
                </w:r>
                <w:proofErr w:type="spellStart"/>
                <w:r w:rsidR="00EB6597" w:rsidRPr="00EB6597">
                  <w:rPr>
                    <w:lang w:val="de-DE"/>
                  </w:rPr>
                  <w:t>of</w:t>
                </w:r>
                <w:proofErr w:type="spellEnd"/>
                <w:r w:rsidR="00EB6597" w:rsidRPr="00EB6597">
                  <w:rPr>
                    <w:lang w:val="de-DE"/>
                  </w:rPr>
                  <w:t xml:space="preserve"> </w:t>
                </w:r>
                <w:proofErr w:type="spellStart"/>
                <w:r w:rsidR="00EB6597" w:rsidRPr="00EB6597">
                  <w:rPr>
                    <w:lang w:val="de-DE"/>
                  </w:rPr>
                  <w:t>Sociology</w:t>
                </w:r>
                <w:proofErr w:type="spellEnd"/>
                <w:r w:rsidR="00EB6597" w:rsidRPr="00EB6597">
                  <w:rPr>
                    <w:lang w:val="de-DE"/>
                  </w:rPr>
                  <w:t xml:space="preserve"> at </w:t>
                </w:r>
                <w:proofErr w:type="spellStart"/>
                <w:r w:rsidR="00EB6597" w:rsidRPr="00EB6597">
                  <w:rPr>
                    <w:lang w:val="de-DE"/>
                  </w:rPr>
                  <w:t>the</w:t>
                </w:r>
                <w:proofErr w:type="spellEnd"/>
                <w:r w:rsidR="00EB6597" w:rsidRPr="00EB6597">
                  <w:rPr>
                    <w:lang w:val="de-DE"/>
                  </w:rPr>
                  <w:t xml:space="preserve"> University </w:t>
                </w:r>
                <w:proofErr w:type="spellStart"/>
                <w:r w:rsidR="00EB6597" w:rsidRPr="00EB6597">
                  <w:rPr>
                    <w:lang w:val="de-DE"/>
                  </w:rPr>
                  <w:t>of</w:t>
                </w:r>
                <w:proofErr w:type="spellEnd"/>
                <w:r w:rsidR="00EB6597" w:rsidRPr="00EB6597">
                  <w:rPr>
                    <w:lang w:val="de-DE"/>
                  </w:rPr>
                  <w:t xml:space="preserve"> </w:t>
                </w:r>
                <w:proofErr w:type="spellStart"/>
                <w:r w:rsidR="00EB6597" w:rsidRPr="00EB6597">
                  <w:rPr>
                    <w:lang w:val="de-DE"/>
                  </w:rPr>
                  <w:t>Copenhagen</w:t>
                </w:r>
                <w:proofErr w:type="spellEnd"/>
                <w:r w:rsidR="00EB6597" w:rsidRPr="00EB6597">
                  <w:rPr>
                    <w:lang w:val="de-DE"/>
                  </w:rPr>
                  <w:t xml:space="preserve"> </w:t>
                </w:r>
                <w:proofErr w:type="spellStart"/>
                <w:r w:rsidR="00EB6597" w:rsidRPr="00EB6597">
                  <w:rPr>
                    <w:lang w:val="de-DE"/>
                  </w:rPr>
                  <w:t>where</w:t>
                </w:r>
                <w:proofErr w:type="spellEnd"/>
                <w:r w:rsidR="00EB6597" w:rsidRPr="00EB6597">
                  <w:rPr>
                    <w:lang w:val="de-DE"/>
                  </w:rPr>
                  <w:t xml:space="preserve"> </w:t>
                </w:r>
                <w:r w:rsidR="000D4575">
                  <w:rPr>
                    <w:lang w:val="de-DE"/>
                  </w:rPr>
                  <w:t xml:space="preserve">he </w:t>
                </w:r>
                <w:proofErr w:type="spellStart"/>
                <w:r w:rsidR="000D4575">
                  <w:rPr>
                    <w:lang w:val="de-DE"/>
                  </w:rPr>
                  <w:t>is</w:t>
                </w:r>
                <w:proofErr w:type="spellEnd"/>
                <w:r w:rsidR="00EB6597" w:rsidRPr="00EB6597">
                  <w:rPr>
                    <w:lang w:val="de-DE"/>
                  </w:rPr>
                  <w:t xml:space="preserve"> </w:t>
                </w:r>
                <w:proofErr w:type="spellStart"/>
                <w:r w:rsidR="00EB6597" w:rsidRPr="00EB6597">
                  <w:rPr>
                    <w:lang w:val="de-DE"/>
                  </w:rPr>
                  <w:t>affiliated</w:t>
                </w:r>
                <w:proofErr w:type="spellEnd"/>
                <w:r w:rsidR="00EB6597" w:rsidRPr="00EB6597">
                  <w:rPr>
                    <w:lang w:val="de-DE"/>
                  </w:rPr>
                  <w:t xml:space="preserve"> </w:t>
                </w:r>
                <w:proofErr w:type="spellStart"/>
                <w:r w:rsidR="00EB6597" w:rsidRPr="00EB6597">
                  <w:rPr>
                    <w:lang w:val="de-DE"/>
                  </w:rPr>
                  <w:t>with</w:t>
                </w:r>
                <w:proofErr w:type="spellEnd"/>
                <w:r w:rsidR="00EB6597" w:rsidRPr="00EB6597">
                  <w:rPr>
                    <w:lang w:val="de-DE"/>
                  </w:rPr>
                  <w:t xml:space="preserve"> </w:t>
                </w:r>
                <w:proofErr w:type="spellStart"/>
                <w:r w:rsidR="00EB6597" w:rsidRPr="00EB6597">
                  <w:rPr>
                    <w:lang w:val="de-DE"/>
                  </w:rPr>
                  <w:t>the</w:t>
                </w:r>
                <w:proofErr w:type="spellEnd"/>
                <w:r w:rsidR="00EB6597" w:rsidRPr="00EB6597">
                  <w:rPr>
                    <w:lang w:val="de-DE"/>
                  </w:rPr>
                  <w:t xml:space="preserve"> Center </w:t>
                </w:r>
                <w:proofErr w:type="spellStart"/>
                <w:r w:rsidR="00EB6597" w:rsidRPr="00EB6597">
                  <w:rPr>
                    <w:lang w:val="de-DE"/>
                  </w:rPr>
                  <w:t>for</w:t>
                </w:r>
                <w:proofErr w:type="spellEnd"/>
                <w:r w:rsidR="00EB6597" w:rsidRPr="00EB6597">
                  <w:rPr>
                    <w:lang w:val="de-DE"/>
                  </w:rPr>
                  <w:t xml:space="preserve"> </w:t>
                </w:r>
                <w:proofErr w:type="spellStart"/>
                <w:r w:rsidR="00EB6597" w:rsidRPr="00EB6597">
                  <w:rPr>
                    <w:lang w:val="de-DE"/>
                  </w:rPr>
                  <w:t>Social</w:t>
                </w:r>
                <w:proofErr w:type="spellEnd"/>
                <w:r w:rsidR="00EB6597" w:rsidRPr="00EB6597">
                  <w:rPr>
                    <w:lang w:val="de-DE"/>
                  </w:rPr>
                  <w:t xml:space="preserve"> Data Science (SODAS). </w:t>
                </w:r>
                <w:r w:rsidR="000D4575">
                  <w:rPr>
                    <w:lang w:val="de-DE"/>
                  </w:rPr>
                  <w:t>His</w:t>
                </w:r>
                <w:r w:rsidR="00EB6597" w:rsidRPr="00EB6597">
                  <w:rPr>
                    <w:lang w:val="de-DE"/>
                  </w:rPr>
                  <w:t xml:space="preserve"> </w:t>
                </w:r>
                <w:proofErr w:type="spellStart"/>
                <w:r w:rsidR="00EB6597" w:rsidRPr="00EB6597">
                  <w:rPr>
                    <w:lang w:val="de-DE"/>
                  </w:rPr>
                  <w:t>research</w:t>
                </w:r>
                <w:proofErr w:type="spellEnd"/>
                <w:r w:rsidR="00EB6597" w:rsidRPr="00EB6597">
                  <w:rPr>
                    <w:lang w:val="de-DE"/>
                  </w:rPr>
                  <w:t xml:space="preserve"> </w:t>
                </w:r>
                <w:proofErr w:type="spellStart"/>
                <w:r w:rsidR="00EB6597" w:rsidRPr="00EB6597">
                  <w:rPr>
                    <w:lang w:val="de-DE"/>
                  </w:rPr>
                  <w:t>use</w:t>
                </w:r>
                <w:r w:rsidR="000D4575">
                  <w:rPr>
                    <w:lang w:val="de-DE"/>
                  </w:rPr>
                  <w:t>s</w:t>
                </w:r>
                <w:proofErr w:type="spellEnd"/>
                <w:r w:rsidR="00EB6597" w:rsidRPr="00EB6597">
                  <w:rPr>
                    <w:lang w:val="de-DE"/>
                  </w:rPr>
                  <w:t xml:space="preserve"> </w:t>
                </w:r>
                <w:proofErr w:type="spellStart"/>
                <w:r w:rsidR="00EB6597" w:rsidRPr="00EB6597">
                  <w:rPr>
                    <w:lang w:val="de-DE"/>
                  </w:rPr>
                  <w:t>computational</w:t>
                </w:r>
                <w:proofErr w:type="spellEnd"/>
                <w:r w:rsidR="00EB6597" w:rsidRPr="00EB6597">
                  <w:rPr>
                    <w:lang w:val="de-DE"/>
                  </w:rPr>
                  <w:t xml:space="preserve"> and experimental </w:t>
                </w:r>
                <w:proofErr w:type="spellStart"/>
                <w:r w:rsidR="00EB6597" w:rsidRPr="00EB6597">
                  <w:rPr>
                    <w:lang w:val="de-DE"/>
                  </w:rPr>
                  <w:t>methods</w:t>
                </w:r>
                <w:proofErr w:type="spellEnd"/>
                <w:r w:rsidR="00EB6597" w:rsidRPr="00EB6597">
                  <w:rPr>
                    <w:lang w:val="de-DE"/>
                  </w:rPr>
                  <w:t xml:space="preserve"> </w:t>
                </w:r>
                <w:proofErr w:type="spellStart"/>
                <w:r w:rsidR="00EB6597" w:rsidRPr="00EB6597">
                  <w:rPr>
                    <w:lang w:val="de-DE"/>
                  </w:rPr>
                  <w:t>to</w:t>
                </w:r>
                <w:proofErr w:type="spellEnd"/>
                <w:r w:rsidR="00EB6597" w:rsidRPr="00EB6597">
                  <w:rPr>
                    <w:lang w:val="de-DE"/>
                  </w:rPr>
                  <w:t xml:space="preserve"> </w:t>
                </w:r>
                <w:proofErr w:type="spellStart"/>
                <w:r w:rsidR="00EB6597" w:rsidRPr="00EB6597">
                  <w:rPr>
                    <w:lang w:val="de-DE"/>
                  </w:rPr>
                  <w:t>examine</w:t>
                </w:r>
                <w:proofErr w:type="spellEnd"/>
                <w:r w:rsidR="00EB6597" w:rsidRPr="00EB6597">
                  <w:rPr>
                    <w:lang w:val="de-DE"/>
                  </w:rPr>
                  <w:t xml:space="preserve"> </w:t>
                </w:r>
                <w:proofErr w:type="spellStart"/>
                <w:r w:rsidR="00EB6597" w:rsidRPr="00EB6597">
                  <w:rPr>
                    <w:lang w:val="de-DE"/>
                  </w:rPr>
                  <w:t>intergroup</w:t>
                </w:r>
                <w:proofErr w:type="spellEnd"/>
                <w:r w:rsidR="00EB6597" w:rsidRPr="00EB6597">
                  <w:rPr>
                    <w:lang w:val="de-DE"/>
                  </w:rPr>
                  <w:t xml:space="preserve"> </w:t>
                </w:r>
                <w:proofErr w:type="spellStart"/>
                <w:r w:rsidR="00EB6597" w:rsidRPr="00EB6597">
                  <w:rPr>
                    <w:lang w:val="de-DE"/>
                  </w:rPr>
                  <w:t>relations</w:t>
                </w:r>
                <w:proofErr w:type="spellEnd"/>
                <w:r w:rsidR="00EB6597" w:rsidRPr="00EB6597">
                  <w:rPr>
                    <w:lang w:val="de-DE"/>
                  </w:rPr>
                  <w:t xml:space="preserve"> </w:t>
                </w:r>
                <w:proofErr w:type="spellStart"/>
                <w:r w:rsidR="00EB6597" w:rsidRPr="00EB6597">
                  <w:rPr>
                    <w:lang w:val="de-DE"/>
                  </w:rPr>
                  <w:t>leveraging</w:t>
                </w:r>
                <w:proofErr w:type="spellEnd"/>
                <w:r w:rsidR="00EB6597" w:rsidRPr="00EB6597">
                  <w:rPr>
                    <w:lang w:val="de-DE"/>
                  </w:rPr>
                  <w:t xml:space="preserve"> digital trace, </w:t>
                </w:r>
                <w:proofErr w:type="spellStart"/>
                <w:r w:rsidR="00EB6597" w:rsidRPr="00EB6597">
                  <w:rPr>
                    <w:lang w:val="de-DE"/>
                  </w:rPr>
                  <w:t>text</w:t>
                </w:r>
                <w:proofErr w:type="spellEnd"/>
                <w:r w:rsidR="00EB6597" w:rsidRPr="00EB6597">
                  <w:rPr>
                    <w:lang w:val="de-DE"/>
                  </w:rPr>
                  <w:t xml:space="preserve">, </w:t>
                </w:r>
                <w:proofErr w:type="spellStart"/>
                <w:r w:rsidR="00EB6597" w:rsidRPr="00EB6597">
                  <w:rPr>
                    <w:lang w:val="de-DE"/>
                  </w:rPr>
                  <w:t>survey</w:t>
                </w:r>
                <w:proofErr w:type="spellEnd"/>
                <w:r w:rsidR="00EB6597" w:rsidRPr="00EB6597">
                  <w:rPr>
                    <w:lang w:val="de-DE"/>
                  </w:rPr>
                  <w:t xml:space="preserve">, and administrative </w:t>
                </w:r>
                <w:proofErr w:type="spellStart"/>
                <w:r w:rsidR="00EB6597" w:rsidRPr="00EB6597">
                  <w:rPr>
                    <w:lang w:val="de-DE"/>
                  </w:rPr>
                  <w:t>data</w:t>
                </w:r>
                <w:proofErr w:type="spellEnd"/>
                <w:r w:rsidR="00EB6597" w:rsidRPr="00EB6597">
                  <w:rPr>
                    <w:lang w:val="de-DE"/>
                  </w:rPr>
                  <w:t xml:space="preserve">. </w:t>
                </w:r>
                <w:proofErr w:type="spellStart"/>
                <w:r w:rsidR="000D4575">
                  <w:rPr>
                    <w:lang w:val="de-DE"/>
                  </w:rPr>
                  <w:t>R</w:t>
                </w:r>
                <w:r w:rsidR="00EB6597" w:rsidRPr="00EB6597">
                  <w:rPr>
                    <w:lang w:val="de-DE"/>
                  </w:rPr>
                  <w:t>ecent</w:t>
                </w:r>
                <w:proofErr w:type="spellEnd"/>
                <w:r w:rsidR="00EB6597" w:rsidRPr="00EB6597">
                  <w:rPr>
                    <w:lang w:val="de-DE"/>
                  </w:rPr>
                  <w:t xml:space="preserve"> </w:t>
                </w:r>
                <w:proofErr w:type="spellStart"/>
                <w:r w:rsidR="000D4575">
                  <w:rPr>
                    <w:lang w:val="de-DE"/>
                  </w:rPr>
                  <w:t>publications</w:t>
                </w:r>
                <w:proofErr w:type="spellEnd"/>
                <w:r w:rsidR="00EB6597" w:rsidRPr="00EB6597">
                  <w:rPr>
                    <w:lang w:val="de-DE"/>
                  </w:rPr>
                  <w:t xml:space="preserve"> </w:t>
                </w:r>
                <w:proofErr w:type="spellStart"/>
                <w:r w:rsidR="00EB6597" w:rsidRPr="00EB6597">
                  <w:rPr>
                    <w:lang w:val="de-DE"/>
                  </w:rPr>
                  <w:t>have</w:t>
                </w:r>
                <w:proofErr w:type="spellEnd"/>
                <w:r w:rsidR="00EB6597" w:rsidRPr="00EB6597">
                  <w:rPr>
                    <w:lang w:val="de-DE"/>
                  </w:rPr>
                  <w:t xml:space="preserve"> </w:t>
                </w:r>
                <w:proofErr w:type="spellStart"/>
                <w:r w:rsidR="00EB6597" w:rsidRPr="00EB6597">
                  <w:rPr>
                    <w:lang w:val="de-DE"/>
                  </w:rPr>
                  <w:t>used</w:t>
                </w:r>
                <w:proofErr w:type="spellEnd"/>
                <w:r w:rsidR="00EB6597" w:rsidRPr="00EB6597">
                  <w:rPr>
                    <w:lang w:val="de-DE"/>
                  </w:rPr>
                  <w:t xml:space="preserve"> Google </w:t>
                </w:r>
                <w:proofErr w:type="spellStart"/>
                <w:r w:rsidR="00EB6597" w:rsidRPr="00EB6597">
                  <w:rPr>
                    <w:lang w:val="de-DE"/>
                  </w:rPr>
                  <w:t>search</w:t>
                </w:r>
                <w:proofErr w:type="spellEnd"/>
                <w:r w:rsidR="00EB6597" w:rsidRPr="00EB6597">
                  <w:rPr>
                    <w:lang w:val="de-DE"/>
                  </w:rPr>
                  <w:t xml:space="preserve"> </w:t>
                </w:r>
                <w:proofErr w:type="spellStart"/>
                <w:r w:rsidR="00EB6597" w:rsidRPr="00EB6597">
                  <w:rPr>
                    <w:lang w:val="de-DE"/>
                  </w:rPr>
                  <w:t>data</w:t>
                </w:r>
                <w:proofErr w:type="spellEnd"/>
                <w:r w:rsidR="00EB6597" w:rsidRPr="00EB6597">
                  <w:rPr>
                    <w:lang w:val="de-DE"/>
                  </w:rPr>
                  <w:t xml:space="preserve"> </w:t>
                </w:r>
                <w:proofErr w:type="spellStart"/>
                <w:r w:rsidR="00EB6597" w:rsidRPr="00EB6597">
                  <w:rPr>
                    <w:lang w:val="de-DE"/>
                  </w:rPr>
                  <w:t>to</w:t>
                </w:r>
                <w:proofErr w:type="spellEnd"/>
                <w:r w:rsidR="00EB6597" w:rsidRPr="00EB6597">
                  <w:rPr>
                    <w:lang w:val="de-DE"/>
                  </w:rPr>
                  <w:t xml:space="preserve"> </w:t>
                </w:r>
                <w:proofErr w:type="spellStart"/>
                <w:r w:rsidR="00EB6597" w:rsidRPr="00EB6597">
                  <w:rPr>
                    <w:lang w:val="de-DE"/>
                  </w:rPr>
                  <w:t>study</w:t>
                </w:r>
                <w:proofErr w:type="spellEnd"/>
                <w:r w:rsidR="00EB6597" w:rsidRPr="00EB6597">
                  <w:rPr>
                    <w:lang w:val="de-DE"/>
                  </w:rPr>
                  <w:t xml:space="preserve"> </w:t>
                </w:r>
                <w:proofErr w:type="spellStart"/>
                <w:r w:rsidR="00EB6597" w:rsidRPr="00EB6597">
                  <w:rPr>
                    <w:lang w:val="de-DE"/>
                  </w:rPr>
                  <w:t>the</w:t>
                </w:r>
                <w:proofErr w:type="spellEnd"/>
                <w:r w:rsidR="00EB6597" w:rsidRPr="00EB6597">
                  <w:rPr>
                    <w:lang w:val="de-DE"/>
                  </w:rPr>
                  <w:t xml:space="preserve"> link </w:t>
                </w:r>
                <w:proofErr w:type="spellStart"/>
                <w:r w:rsidR="00EB6597" w:rsidRPr="00EB6597">
                  <w:rPr>
                    <w:lang w:val="de-DE"/>
                  </w:rPr>
                  <w:t>between</w:t>
                </w:r>
                <w:proofErr w:type="spellEnd"/>
                <w:r w:rsidR="00EB6597" w:rsidRPr="00EB6597">
                  <w:rPr>
                    <w:lang w:val="de-DE"/>
                  </w:rPr>
                  <w:t xml:space="preserve"> </w:t>
                </w:r>
                <w:proofErr w:type="spellStart"/>
                <w:r w:rsidR="00EB6597" w:rsidRPr="00EB6597">
                  <w:rPr>
                    <w:lang w:val="de-DE"/>
                  </w:rPr>
                  <w:t>discrimination</w:t>
                </w:r>
                <w:proofErr w:type="spellEnd"/>
                <w:r w:rsidR="00EB6597" w:rsidRPr="00EB6597">
                  <w:rPr>
                    <w:lang w:val="de-DE"/>
                  </w:rPr>
                  <w:t xml:space="preserve"> and </w:t>
                </w:r>
                <w:proofErr w:type="spellStart"/>
                <w:r w:rsidR="00EB6597" w:rsidRPr="00EB6597">
                  <w:rPr>
                    <w:lang w:val="de-DE"/>
                  </w:rPr>
                  <w:t>radicalization</w:t>
                </w:r>
                <w:proofErr w:type="spellEnd"/>
                <w:r w:rsidR="00EB6597" w:rsidRPr="00EB6597">
                  <w:rPr>
                    <w:lang w:val="de-DE"/>
                  </w:rPr>
                  <w:t xml:space="preserve">; and </w:t>
                </w:r>
                <w:proofErr w:type="spellStart"/>
                <w:r w:rsidR="00EB6597" w:rsidRPr="00EB6597">
                  <w:rPr>
                    <w:lang w:val="de-DE"/>
                  </w:rPr>
                  <w:t>combined</w:t>
                </w:r>
                <w:proofErr w:type="spellEnd"/>
                <w:r w:rsidR="00EB6597" w:rsidRPr="00EB6597">
                  <w:rPr>
                    <w:lang w:val="de-DE"/>
                  </w:rPr>
                  <w:t xml:space="preserve"> digital trace </w:t>
                </w:r>
                <w:proofErr w:type="spellStart"/>
                <w:r w:rsidR="00EB6597" w:rsidRPr="00EB6597">
                  <w:rPr>
                    <w:lang w:val="de-DE"/>
                  </w:rPr>
                  <w:t>data</w:t>
                </w:r>
                <w:proofErr w:type="spellEnd"/>
                <w:r w:rsidR="00EB6597" w:rsidRPr="00EB6597">
                  <w:rPr>
                    <w:lang w:val="de-DE"/>
                  </w:rPr>
                  <w:t>, large-</w:t>
                </w:r>
                <w:proofErr w:type="spellStart"/>
                <w:r w:rsidR="00EB6597" w:rsidRPr="00EB6597">
                  <w:rPr>
                    <w:lang w:val="de-DE"/>
                  </w:rPr>
                  <w:t>scale</w:t>
                </w:r>
                <w:proofErr w:type="spellEnd"/>
                <w:r w:rsidR="00EB6597" w:rsidRPr="00EB6597">
                  <w:rPr>
                    <w:lang w:val="de-DE"/>
                  </w:rPr>
                  <w:t xml:space="preserve"> </w:t>
                </w:r>
                <w:proofErr w:type="spellStart"/>
                <w:r w:rsidR="00EB6597" w:rsidRPr="00EB6597">
                  <w:rPr>
                    <w:lang w:val="de-DE"/>
                  </w:rPr>
                  <w:t>field</w:t>
                </w:r>
                <w:proofErr w:type="spellEnd"/>
                <w:r w:rsidR="00EB6597" w:rsidRPr="00EB6597">
                  <w:rPr>
                    <w:lang w:val="de-DE"/>
                  </w:rPr>
                  <w:t xml:space="preserve"> </w:t>
                </w:r>
                <w:proofErr w:type="spellStart"/>
                <w:r w:rsidR="00EB6597" w:rsidRPr="00EB6597">
                  <w:rPr>
                    <w:lang w:val="de-DE"/>
                  </w:rPr>
                  <w:t>experiments</w:t>
                </w:r>
                <w:proofErr w:type="spellEnd"/>
                <w:r w:rsidR="00EB6597" w:rsidRPr="00EB6597">
                  <w:rPr>
                    <w:lang w:val="de-DE"/>
                  </w:rPr>
                  <w:t xml:space="preserve">, and </w:t>
                </w:r>
                <w:proofErr w:type="spellStart"/>
                <w:r w:rsidR="00EB6597" w:rsidRPr="00EB6597">
                  <w:rPr>
                    <w:lang w:val="de-DE"/>
                  </w:rPr>
                  <w:t>panel</w:t>
                </w:r>
                <w:proofErr w:type="spellEnd"/>
                <w:r w:rsidR="00EB6597" w:rsidRPr="00EB6597">
                  <w:rPr>
                    <w:lang w:val="de-DE"/>
                  </w:rPr>
                  <w:t xml:space="preserve"> </w:t>
                </w:r>
                <w:proofErr w:type="spellStart"/>
                <w:r w:rsidR="00EB6597" w:rsidRPr="00EB6597">
                  <w:rPr>
                    <w:lang w:val="de-DE"/>
                  </w:rPr>
                  <w:t>surveys</w:t>
                </w:r>
                <w:proofErr w:type="spellEnd"/>
                <w:r w:rsidR="00EB6597" w:rsidRPr="00EB6597">
                  <w:rPr>
                    <w:lang w:val="de-DE"/>
                  </w:rPr>
                  <w:t xml:space="preserve"> </w:t>
                </w:r>
                <w:proofErr w:type="spellStart"/>
                <w:r w:rsidR="00EB6597" w:rsidRPr="00EB6597">
                  <w:rPr>
                    <w:lang w:val="de-DE"/>
                  </w:rPr>
                  <w:t>to</w:t>
                </w:r>
                <w:proofErr w:type="spellEnd"/>
                <w:r w:rsidR="00EB6597" w:rsidRPr="00EB6597">
                  <w:rPr>
                    <w:lang w:val="de-DE"/>
                  </w:rPr>
                  <w:t xml:space="preserve"> </w:t>
                </w:r>
                <w:proofErr w:type="spellStart"/>
                <w:r w:rsidR="00EB6597" w:rsidRPr="00EB6597">
                  <w:rPr>
                    <w:lang w:val="de-DE"/>
                  </w:rPr>
                  <w:t>study</w:t>
                </w:r>
                <w:proofErr w:type="spellEnd"/>
                <w:r w:rsidR="00EB6597" w:rsidRPr="00EB6597">
                  <w:rPr>
                    <w:lang w:val="de-DE"/>
                  </w:rPr>
                  <w:t xml:space="preserve"> </w:t>
                </w:r>
                <w:proofErr w:type="spellStart"/>
                <w:r w:rsidR="00EB6597" w:rsidRPr="00EB6597">
                  <w:rPr>
                    <w:lang w:val="de-DE"/>
                  </w:rPr>
                  <w:t>the</w:t>
                </w:r>
                <w:proofErr w:type="spellEnd"/>
                <w:r w:rsidR="00EB6597" w:rsidRPr="00EB6597">
                  <w:rPr>
                    <w:lang w:val="de-DE"/>
                  </w:rPr>
                  <w:t xml:space="preserve"> </w:t>
                </w:r>
                <w:proofErr w:type="spellStart"/>
                <w:r w:rsidR="00EB6597" w:rsidRPr="00EB6597">
                  <w:rPr>
                    <w:lang w:val="de-DE"/>
                  </w:rPr>
                  <w:t>effects</w:t>
                </w:r>
                <w:proofErr w:type="spellEnd"/>
                <w:r w:rsidR="00EB6597" w:rsidRPr="00EB6597">
                  <w:rPr>
                    <w:lang w:val="de-DE"/>
                  </w:rPr>
                  <w:t xml:space="preserve"> </w:t>
                </w:r>
                <w:proofErr w:type="spellStart"/>
                <w:r w:rsidR="00EB6597" w:rsidRPr="00EB6597">
                  <w:rPr>
                    <w:lang w:val="de-DE"/>
                  </w:rPr>
                  <w:t>of</w:t>
                </w:r>
                <w:proofErr w:type="spellEnd"/>
                <w:r w:rsidR="00EB6597" w:rsidRPr="00EB6597">
                  <w:rPr>
                    <w:lang w:val="de-DE"/>
                  </w:rPr>
                  <w:t xml:space="preserve"> echo </w:t>
                </w:r>
                <w:proofErr w:type="spellStart"/>
                <w:r w:rsidR="00EB6597" w:rsidRPr="00EB6597">
                  <w:rPr>
                    <w:lang w:val="de-DE"/>
                  </w:rPr>
                  <w:t>chambers</w:t>
                </w:r>
                <w:proofErr w:type="spellEnd"/>
                <w:r w:rsidR="00EB6597" w:rsidRPr="00EB6597">
                  <w:rPr>
                    <w:lang w:val="de-DE"/>
                  </w:rPr>
                  <w:t xml:space="preserve"> and </w:t>
                </w:r>
                <w:proofErr w:type="spellStart"/>
                <w:r w:rsidR="00EB6597" w:rsidRPr="00EB6597">
                  <w:rPr>
                    <w:lang w:val="de-DE"/>
                  </w:rPr>
                  <w:t>disinformation</w:t>
                </w:r>
                <w:proofErr w:type="spellEnd"/>
                <w:r w:rsidR="00EB6597" w:rsidRPr="00EB6597">
                  <w:rPr>
                    <w:lang w:val="de-DE"/>
                  </w:rPr>
                  <w:t xml:space="preserve"> </w:t>
                </w:r>
                <w:proofErr w:type="spellStart"/>
                <w:r w:rsidR="00EB6597" w:rsidRPr="00EB6597">
                  <w:rPr>
                    <w:lang w:val="de-DE"/>
                  </w:rPr>
                  <w:t>campaigns</w:t>
                </w:r>
                <w:proofErr w:type="spellEnd"/>
                <w:r w:rsidR="00EB6597" w:rsidRPr="00EB6597">
                  <w:rPr>
                    <w:lang w:val="de-DE"/>
                  </w:rPr>
                  <w:t xml:space="preserve"> on social </w:t>
                </w:r>
                <w:proofErr w:type="spellStart"/>
                <w:r w:rsidR="00EB6597" w:rsidRPr="00EB6597">
                  <w:rPr>
                    <w:lang w:val="de-DE"/>
                  </w:rPr>
                  <w:t>media</w:t>
                </w:r>
                <w:proofErr w:type="spellEnd"/>
                <w:r w:rsidR="00EB6597" w:rsidRPr="00EB6597">
                  <w:rPr>
                    <w:lang w:val="de-DE"/>
                  </w:rPr>
                  <w:t>.</w:t>
                </w:r>
              </w:sdtContent>
            </w:sdt>
          </w:p>
        </w:tc>
      </w:tr>
      <w:tr w:rsidR="00CB0F42" w:rsidRPr="00BC68EA" w14:paraId="4D2B106C" w14:textId="77777777" w:rsidTr="00E07087">
        <w:trPr>
          <w:cantSplit/>
          <w:trHeight w:val="181"/>
        </w:trPr>
        <w:tc>
          <w:tcPr>
            <w:tcW w:w="3085" w:type="dxa"/>
            <w:tcBorders>
              <w:top w:val="nil"/>
              <w:bottom w:val="single" w:sz="4" w:space="0" w:color="auto"/>
              <w:right w:val="nil"/>
            </w:tcBorders>
            <w:shd w:val="clear" w:color="auto" w:fill="auto"/>
          </w:tcPr>
          <w:p w14:paraId="263530F0" w14:textId="77777777" w:rsidR="00CB0F42" w:rsidRPr="004A442F" w:rsidRDefault="00CB0F42" w:rsidP="003B4240">
            <w:pPr>
              <w:spacing w:after="0" w:line="240" w:lineRule="auto"/>
              <w:rPr>
                <w:lang w:val="de-DE"/>
              </w:rPr>
            </w:pPr>
          </w:p>
        </w:tc>
        <w:tc>
          <w:tcPr>
            <w:tcW w:w="8022" w:type="dxa"/>
            <w:gridSpan w:val="2"/>
            <w:tcBorders>
              <w:top w:val="nil"/>
              <w:left w:val="nil"/>
              <w:bottom w:val="single" w:sz="4" w:space="0" w:color="auto"/>
            </w:tcBorders>
            <w:shd w:val="clear" w:color="auto" w:fill="auto"/>
          </w:tcPr>
          <w:p w14:paraId="61A334BD" w14:textId="76F72FCF" w:rsidR="00CB0F42" w:rsidRPr="00C62B7D" w:rsidRDefault="00CB0F42" w:rsidP="002E09D2">
            <w:pPr>
              <w:tabs>
                <w:tab w:val="left" w:pos="1038"/>
              </w:tabs>
              <w:spacing w:after="0" w:line="240" w:lineRule="auto"/>
              <w:ind w:left="1026" w:hanging="1026"/>
              <w:rPr>
                <w:lang w:val="de-DE"/>
              </w:rPr>
            </w:pPr>
            <w:r w:rsidRPr="00C62B7D">
              <w:rPr>
                <w:lang w:val="de-DE"/>
              </w:rPr>
              <w:t xml:space="preserve">Bei Workshop anwesend:  </w:t>
            </w:r>
            <w:sdt>
              <w:sdtPr>
                <w:rPr>
                  <w:lang w:val="de-DE"/>
                </w:rPr>
                <w:id w:val="-1289735280"/>
                <w14:checkbox>
                  <w14:checked w14:val="1"/>
                  <w14:checkedState w14:val="2612" w14:font="MS Mincho"/>
                  <w14:uncheckedState w14:val="2610" w14:font="MS Mincho"/>
                </w14:checkbox>
              </w:sdtPr>
              <w:sdtEndPr/>
              <w:sdtContent>
                <w:r w:rsidR="00EB6597">
                  <w:rPr>
                    <w:rFonts w:ascii="MS Mincho" w:eastAsia="MS Mincho" w:hAnsi="MS Mincho" w:hint="eastAsia"/>
                    <w:lang w:val="de-DE"/>
                  </w:rPr>
                  <w:t>☒</w:t>
                </w:r>
              </w:sdtContent>
            </w:sdt>
            <w:r w:rsidRPr="00C62B7D">
              <w:rPr>
                <w:lang w:val="de-DE"/>
              </w:rPr>
              <w:t xml:space="preserve">über die ganze Dauer  </w:t>
            </w:r>
            <w:sdt>
              <w:sdtPr>
                <w:rPr>
                  <w:lang w:val="de-DE"/>
                </w:rPr>
                <w:id w:val="1730957945"/>
                <w14:checkbox>
                  <w14:checked w14:val="0"/>
                  <w14:checkedState w14:val="2612" w14:font="MS Mincho"/>
                  <w14:uncheckedState w14:val="2610" w14:font="MS Mincho"/>
                </w14:checkbox>
              </w:sdtPr>
              <w:sdtEndPr/>
              <w:sdtContent>
                <w:r>
                  <w:rPr>
                    <w:rFonts w:ascii="MS Mincho" w:eastAsia="MS Mincho" w:hAnsi="MS Mincho" w:hint="eastAsia"/>
                    <w:lang w:val="de-DE"/>
                  </w:rPr>
                  <w:t>☐</w:t>
                </w:r>
              </w:sdtContent>
            </w:sdt>
            <w:r w:rsidRPr="00C62B7D">
              <w:rPr>
                <w:lang w:val="de-DE"/>
              </w:rPr>
              <w:t xml:space="preserve"> nur teilweise</w:t>
            </w:r>
          </w:p>
        </w:tc>
      </w:tr>
      <w:tr w:rsidR="00E00E4C" w:rsidRPr="00CB0F42" w14:paraId="131C3DE7" w14:textId="77777777" w:rsidTr="00E07087">
        <w:trPr>
          <w:cantSplit/>
          <w:trHeight w:val="181"/>
        </w:trPr>
        <w:tc>
          <w:tcPr>
            <w:tcW w:w="3085" w:type="dxa"/>
            <w:tcBorders>
              <w:top w:val="single" w:sz="4" w:space="0" w:color="auto"/>
              <w:bottom w:val="single" w:sz="4" w:space="0" w:color="auto"/>
              <w:right w:val="nil"/>
            </w:tcBorders>
            <w:shd w:val="clear" w:color="auto" w:fill="auto"/>
          </w:tcPr>
          <w:p w14:paraId="0821F04E" w14:textId="77777777" w:rsidR="00E00E4C" w:rsidRPr="007C49F9" w:rsidRDefault="00E00E4C" w:rsidP="003B4240">
            <w:pPr>
              <w:spacing w:after="0" w:line="240" w:lineRule="auto"/>
              <w:rPr>
                <w:lang w:val="de-DE"/>
              </w:rPr>
            </w:pPr>
            <w:r w:rsidRPr="007C49F9">
              <w:rPr>
                <w:lang w:val="de-DE"/>
              </w:rPr>
              <w:t>Ggf. Kooperationspartner</w:t>
            </w:r>
          </w:p>
        </w:tc>
        <w:tc>
          <w:tcPr>
            <w:tcW w:w="8022" w:type="dxa"/>
            <w:gridSpan w:val="2"/>
            <w:tcBorders>
              <w:top w:val="single" w:sz="4" w:space="0" w:color="auto"/>
              <w:left w:val="nil"/>
              <w:bottom w:val="single" w:sz="4" w:space="0" w:color="auto"/>
            </w:tcBorders>
            <w:shd w:val="clear" w:color="auto" w:fill="auto"/>
          </w:tcPr>
          <w:p w14:paraId="190C977C" w14:textId="77777777" w:rsidR="00E00E4C" w:rsidRPr="00C62B7D" w:rsidRDefault="00E00E4C" w:rsidP="002E09D2">
            <w:pPr>
              <w:tabs>
                <w:tab w:val="left" w:pos="1038"/>
              </w:tabs>
              <w:spacing w:after="0" w:line="240" w:lineRule="auto"/>
              <w:ind w:left="1026" w:hanging="1026"/>
              <w:rPr>
                <w:lang w:val="de-DE"/>
              </w:rPr>
            </w:pPr>
          </w:p>
        </w:tc>
      </w:tr>
    </w:tbl>
    <w:p w14:paraId="3D7F6FD4" w14:textId="77777777" w:rsidR="00C62B7D" w:rsidRDefault="00CB0F42">
      <w:pPr>
        <w:rPr>
          <w:lang w:val="de-DE"/>
        </w:rPr>
      </w:pPr>
      <w:r>
        <w:rPr>
          <w:lang w:val="de-DE"/>
        </w:rPr>
        <w:t>Fortsetzung auf nächster Seite</w:t>
      </w:r>
    </w:p>
    <w:p w14:paraId="5CF1F899" w14:textId="77777777" w:rsidR="0075106F" w:rsidRPr="00C62B7D" w:rsidRDefault="00C62B7D">
      <w:pPr>
        <w:rPr>
          <w:lang w:val="de-DE"/>
        </w:rPr>
      </w:pPr>
      <w:r>
        <w:rPr>
          <w:lang w:val="de-DE"/>
        </w:rPr>
        <w:lastRenderedPageBreak/>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6"/>
        <w:gridCol w:w="7830"/>
      </w:tblGrid>
      <w:tr w:rsidR="00965B02" w:rsidRPr="00BC68EA" w14:paraId="6D805AFB" w14:textId="77777777" w:rsidTr="00680AE8">
        <w:tc>
          <w:tcPr>
            <w:tcW w:w="10682" w:type="dxa"/>
            <w:gridSpan w:val="2"/>
            <w:tcBorders>
              <w:left w:val="single" w:sz="4" w:space="0" w:color="auto"/>
              <w:bottom w:val="single" w:sz="4" w:space="0" w:color="auto"/>
            </w:tcBorders>
            <w:shd w:val="clear" w:color="auto" w:fill="DDD9C3"/>
          </w:tcPr>
          <w:p w14:paraId="49DAE497" w14:textId="77777777" w:rsidR="00965B02" w:rsidRPr="007521FC" w:rsidRDefault="007521FC" w:rsidP="007521FC">
            <w:pPr>
              <w:spacing w:after="0" w:line="240" w:lineRule="auto"/>
              <w:rPr>
                <w:b/>
                <w:sz w:val="24"/>
                <w:lang w:val="de-DE"/>
              </w:rPr>
            </w:pPr>
            <w:r w:rsidRPr="007521FC">
              <w:rPr>
                <w:b/>
                <w:sz w:val="24"/>
                <w:lang w:val="de-DE"/>
              </w:rPr>
              <w:lastRenderedPageBreak/>
              <w:t>Workshop Inhalt</w:t>
            </w:r>
            <w:r w:rsidR="0043125F" w:rsidRPr="007521FC">
              <w:rPr>
                <w:b/>
                <w:sz w:val="24"/>
                <w:lang w:val="de-DE"/>
              </w:rPr>
              <w:t xml:space="preserve"> (</w:t>
            </w:r>
            <w:r w:rsidRPr="007521FC">
              <w:rPr>
                <w:b/>
                <w:sz w:val="24"/>
                <w:lang w:val="de-DE"/>
              </w:rPr>
              <w:t>für die Ankündigung</w:t>
            </w:r>
            <w:r w:rsidR="0043125F" w:rsidRPr="007521FC">
              <w:rPr>
                <w:b/>
                <w:sz w:val="24"/>
                <w:lang w:val="de-DE"/>
              </w:rPr>
              <w:t>)</w:t>
            </w:r>
            <w:r w:rsidR="00F16342" w:rsidRPr="007521FC">
              <w:rPr>
                <w:b/>
                <w:sz w:val="24"/>
                <w:lang w:val="de-DE"/>
              </w:rPr>
              <w:t>:</w:t>
            </w:r>
            <w:r w:rsidR="00965B02" w:rsidRPr="007521FC">
              <w:rPr>
                <w:b/>
                <w:sz w:val="24"/>
                <w:lang w:val="de-DE"/>
              </w:rPr>
              <w:t xml:space="preserve"> </w:t>
            </w:r>
          </w:p>
        </w:tc>
      </w:tr>
      <w:tr w:rsidR="00111394" w:rsidRPr="00BC68EA" w14:paraId="08C8F626" w14:textId="77777777" w:rsidTr="00902A6A">
        <w:tc>
          <w:tcPr>
            <w:tcW w:w="10682" w:type="dxa"/>
            <w:gridSpan w:val="2"/>
            <w:tcBorders>
              <w:top w:val="single" w:sz="4" w:space="0" w:color="auto"/>
              <w:left w:val="single" w:sz="4" w:space="0" w:color="auto"/>
              <w:bottom w:val="single" w:sz="4" w:space="0" w:color="auto"/>
            </w:tcBorders>
            <w:shd w:val="clear" w:color="auto" w:fill="auto"/>
          </w:tcPr>
          <w:p w14:paraId="702F3F20" w14:textId="77777777" w:rsidR="0036010C" w:rsidRDefault="0036010C" w:rsidP="006238EF">
            <w:pPr>
              <w:spacing w:after="0" w:line="240" w:lineRule="auto"/>
              <w:rPr>
                <w:i/>
                <w:lang w:val="de-DE"/>
              </w:rPr>
            </w:pPr>
            <w:r w:rsidRPr="0036010C">
              <w:rPr>
                <w:b/>
                <w:lang w:val="de-DE"/>
              </w:rPr>
              <w:t>Beschreibung der Inhalte:</w:t>
            </w:r>
            <w:r>
              <w:rPr>
                <w:lang w:val="de-DE"/>
              </w:rPr>
              <w:t xml:space="preserve"> </w:t>
            </w:r>
            <w:r w:rsidRPr="00D1459D">
              <w:rPr>
                <w:i/>
                <w:lang w:val="de-DE"/>
              </w:rPr>
              <w:t>(</w:t>
            </w:r>
            <w:r>
              <w:rPr>
                <w:i/>
                <w:lang w:val="de-DE"/>
              </w:rPr>
              <w:t>1</w:t>
            </w:r>
            <w:r w:rsidR="00C11E1C">
              <w:rPr>
                <w:i/>
                <w:lang w:val="de-DE"/>
              </w:rPr>
              <w:t>5</w:t>
            </w:r>
            <w:r>
              <w:rPr>
                <w:i/>
                <w:lang w:val="de-DE"/>
              </w:rPr>
              <w:t>0-2</w:t>
            </w:r>
            <w:r w:rsidR="00C11E1C">
              <w:rPr>
                <w:i/>
                <w:lang w:val="de-DE"/>
              </w:rPr>
              <w:t>5</w:t>
            </w:r>
            <w:r>
              <w:rPr>
                <w:i/>
                <w:lang w:val="de-DE"/>
              </w:rPr>
              <w:t>0 Wörter; b</w:t>
            </w:r>
            <w:r w:rsidRPr="00D1459D">
              <w:rPr>
                <w:i/>
                <w:lang w:val="de-DE"/>
              </w:rPr>
              <w:t>itte nennen Sie auch explizit Software Pakete und/oder Datensätze/Studien, die im Workshop Anwe</w:t>
            </w:r>
            <w:r>
              <w:rPr>
                <w:i/>
                <w:lang w:val="de-DE"/>
              </w:rPr>
              <w:t xml:space="preserve">ndung finden, da dies eine für </w:t>
            </w:r>
            <w:r w:rsidRPr="00D1459D">
              <w:rPr>
                <w:i/>
                <w:lang w:val="de-DE"/>
              </w:rPr>
              <w:t>potentielle Teilnehmer</w:t>
            </w:r>
            <w:r>
              <w:rPr>
                <w:i/>
                <w:lang w:val="de-DE"/>
              </w:rPr>
              <w:t xml:space="preserve">Innen </w:t>
            </w:r>
            <w:r w:rsidRPr="00D1459D">
              <w:rPr>
                <w:i/>
                <w:lang w:val="de-DE"/>
              </w:rPr>
              <w:t>relevante Information ist)</w:t>
            </w:r>
          </w:p>
          <w:sdt>
            <w:sdtPr>
              <w:rPr>
                <w:lang w:val="de-DE"/>
              </w:rPr>
              <w:id w:val="-38752975"/>
              <w:placeholder>
                <w:docPart w:val="A7695D39E14A4625A0D39DCC13A47907"/>
              </w:placeholder>
            </w:sdtPr>
            <w:sdtEndPr>
              <w:rPr>
                <w:lang w:val="en-US"/>
              </w:rPr>
            </w:sdtEndPr>
            <w:sdtContent>
              <w:p w14:paraId="41AFE955" w14:textId="77777777" w:rsidR="00146729" w:rsidRPr="00146729" w:rsidRDefault="00146729" w:rsidP="00146729">
                <w:pPr>
                  <w:spacing w:after="0" w:line="240" w:lineRule="auto"/>
                </w:pPr>
                <w:r w:rsidRPr="00146729">
                  <w:t>This course introduces participants to the statistical programming language R and its use in the integrated development environment RStudio. R is a versatile language offering both the full range of established statistical procedures and cutting-edge techniques for data collection, processing, and analysis. RStudio wraps the language in a well-structured and easier to use environment. R's breadth of applications relies on a large catalogue of (user contributed</w:t>
                </w:r>
                <w:proofErr w:type="gramStart"/>
                <w:r w:rsidRPr="00146729">
                  <w:t>-)packages</w:t>
                </w:r>
                <w:proofErr w:type="gramEnd"/>
                <w:r w:rsidRPr="00146729">
                  <w:t>, with notable recent contributions going towards a more unified framework for these packages.</w:t>
                </w:r>
              </w:p>
              <w:p w14:paraId="14974310" w14:textId="77777777" w:rsidR="00146729" w:rsidRPr="00146729" w:rsidRDefault="00146729" w:rsidP="00146729">
                <w:pPr>
                  <w:spacing w:after="0" w:line="240" w:lineRule="auto"/>
                </w:pPr>
              </w:p>
              <w:p w14:paraId="09F486D8" w14:textId="77777777" w:rsidR="00146729" w:rsidRPr="00146729" w:rsidRDefault="00146729" w:rsidP="00146729">
                <w:pPr>
                  <w:spacing w:after="0" w:line="240" w:lineRule="auto"/>
                </w:pPr>
                <w:r w:rsidRPr="00146729">
                  <w:t>The course aims to familiarize participants with the broad potential of these tools in general and for their personal needs and applications. After completing the course, participants will understand how to implement all steps of data analysis in RStudio. This includes learning R techniques for:</w:t>
                </w:r>
              </w:p>
              <w:p w14:paraId="04E5D1A2" w14:textId="4596E2CC" w:rsidR="00146729" w:rsidRPr="00146729" w:rsidRDefault="00146729" w:rsidP="00DE5995">
                <w:pPr>
                  <w:pStyle w:val="ListParagraph"/>
                  <w:numPr>
                    <w:ilvl w:val="0"/>
                    <w:numId w:val="6"/>
                  </w:numPr>
                  <w:spacing w:after="0" w:line="240" w:lineRule="auto"/>
                </w:pPr>
                <w:r w:rsidRPr="00146729">
                  <w:t>Data import from multiple sources</w:t>
                </w:r>
              </w:p>
              <w:p w14:paraId="7FA7DA10" w14:textId="74D2F672" w:rsidR="00146729" w:rsidRPr="00146729" w:rsidRDefault="00146729" w:rsidP="00DE5995">
                <w:pPr>
                  <w:pStyle w:val="ListParagraph"/>
                  <w:numPr>
                    <w:ilvl w:val="0"/>
                    <w:numId w:val="6"/>
                  </w:numPr>
                  <w:spacing w:after="0" w:line="240" w:lineRule="auto"/>
                </w:pPr>
                <w:r w:rsidRPr="00146729">
                  <w:t>Data manipulation and visualization</w:t>
                </w:r>
              </w:p>
              <w:p w14:paraId="036EFB42" w14:textId="2DFDCEEC" w:rsidR="00146729" w:rsidRPr="00146729" w:rsidRDefault="00146729" w:rsidP="00CB6E1D">
                <w:pPr>
                  <w:pStyle w:val="ListParagraph"/>
                  <w:numPr>
                    <w:ilvl w:val="0"/>
                    <w:numId w:val="6"/>
                  </w:numPr>
                  <w:spacing w:after="0" w:line="240" w:lineRule="auto"/>
                </w:pPr>
                <w:r w:rsidRPr="00146729">
                  <w:t>Basic statistical analyses</w:t>
                </w:r>
                <w:r w:rsidR="0002420F">
                  <w:t xml:space="preserve"> and linear regression</w:t>
                </w:r>
              </w:p>
              <w:p w14:paraId="53A9CC39" w14:textId="77777777" w:rsidR="00146729" w:rsidRPr="00146729" w:rsidRDefault="00146729" w:rsidP="00146729">
                <w:pPr>
                  <w:spacing w:after="0" w:line="240" w:lineRule="auto"/>
                </w:pPr>
                <w:r w:rsidRPr="00146729">
                  <w:t>In addition to the technical programming skills, participants will also learn to apply a conceptual framework to data analysis, where all the steps of a data analysis are automated via a programmatic pipeline.</w:t>
                </w:r>
              </w:p>
              <w:p w14:paraId="340C77DB" w14:textId="77777777" w:rsidR="00146729" w:rsidRPr="00146729" w:rsidRDefault="00146729" w:rsidP="00146729">
                <w:pPr>
                  <w:spacing w:after="0" w:line="240" w:lineRule="auto"/>
                </w:pPr>
              </w:p>
              <w:p w14:paraId="5D5EDB88" w14:textId="77777777" w:rsidR="00146729" w:rsidRPr="00146729" w:rsidRDefault="00146729" w:rsidP="00146729">
                <w:pPr>
                  <w:spacing w:after="0" w:line="240" w:lineRule="auto"/>
                </w:pPr>
                <w:r w:rsidRPr="00146729">
                  <w:t>Core elements participants will gain familiarity with are:</w:t>
                </w:r>
              </w:p>
              <w:p w14:paraId="1B18DB7B" w14:textId="07EDBFF6" w:rsidR="00146729" w:rsidRPr="00146729" w:rsidRDefault="00146729" w:rsidP="00146729">
                <w:pPr>
                  <w:spacing w:after="0" w:line="240" w:lineRule="auto"/>
                </w:pPr>
                <w:r w:rsidRPr="00146729">
                  <w:t>RStudio: An integrated development environment for R supporting interactive data analysis, building of data analysis pipelines, and R software development</w:t>
                </w:r>
              </w:p>
              <w:p w14:paraId="23A8C6D1" w14:textId="2FA5D51F" w:rsidR="00146729" w:rsidRPr="00146729" w:rsidRDefault="00146729" w:rsidP="00DE5995">
                <w:pPr>
                  <w:pStyle w:val="ListParagraph"/>
                  <w:numPr>
                    <w:ilvl w:val="0"/>
                    <w:numId w:val="4"/>
                  </w:numPr>
                  <w:spacing w:after="0" w:line="240" w:lineRule="auto"/>
                </w:pPr>
                <w:proofErr w:type="spellStart"/>
                <w:r w:rsidRPr="00146729">
                  <w:t>Tidyverse</w:t>
                </w:r>
                <w:proofErr w:type="spellEnd"/>
                <w:r w:rsidRPr="00146729">
                  <w:t>: A framework and collection of R packages centered on the concept of tidy data</w:t>
                </w:r>
              </w:p>
              <w:p w14:paraId="5F9596D9" w14:textId="1ADECC5B" w:rsidR="00111394" w:rsidRPr="00DE5995" w:rsidRDefault="00146729" w:rsidP="00CB6E1D">
                <w:pPr>
                  <w:pStyle w:val="ListParagraph"/>
                  <w:numPr>
                    <w:ilvl w:val="0"/>
                    <w:numId w:val="4"/>
                  </w:numPr>
                  <w:spacing w:after="0" w:line="240" w:lineRule="auto"/>
                  <w:rPr>
                    <w:lang w:val="de-DE"/>
                  </w:rPr>
                </w:pPr>
                <w:r w:rsidRPr="00146729">
                  <w:t>Visualization: Generating and tailoring high-quality figures using the R package ggplot2</w:t>
                </w:r>
              </w:p>
            </w:sdtContent>
          </w:sdt>
        </w:tc>
      </w:tr>
      <w:tr w:rsidR="006C4C58" w:rsidRPr="00BC68EA" w14:paraId="7C4D6EBE" w14:textId="77777777" w:rsidTr="00660574">
        <w:tc>
          <w:tcPr>
            <w:tcW w:w="10682" w:type="dxa"/>
            <w:gridSpan w:val="2"/>
            <w:tcBorders>
              <w:top w:val="single" w:sz="4" w:space="0" w:color="auto"/>
              <w:left w:val="single" w:sz="4" w:space="0" w:color="auto"/>
              <w:bottom w:val="nil"/>
            </w:tcBorders>
            <w:shd w:val="clear" w:color="auto" w:fill="auto"/>
          </w:tcPr>
          <w:p w14:paraId="2097D830" w14:textId="7AE1742D" w:rsidR="006C4C58" w:rsidRPr="00054B60" w:rsidRDefault="00AA65CC" w:rsidP="00660574">
            <w:pPr>
              <w:spacing w:after="0" w:line="240" w:lineRule="auto"/>
              <w:rPr>
                <w:b/>
                <w:lang w:val="de-DE"/>
              </w:rPr>
            </w:pPr>
            <w:r>
              <w:rPr>
                <w:b/>
                <w:lang w:val="de-DE"/>
              </w:rPr>
              <w:t xml:space="preserve">3-5 </w:t>
            </w:r>
            <w:r w:rsidR="006C4C58">
              <w:rPr>
                <w:b/>
                <w:lang w:val="de-DE"/>
              </w:rPr>
              <w:t>Keywords</w:t>
            </w:r>
            <w:r w:rsidR="00E2152F">
              <w:rPr>
                <w:b/>
                <w:lang w:val="de-DE"/>
              </w:rPr>
              <w:t>*</w:t>
            </w:r>
            <w:r w:rsidR="006C4C58">
              <w:rPr>
                <w:b/>
                <w:lang w:val="de-DE"/>
              </w:rPr>
              <w:t xml:space="preserve"> (deutsch)</w:t>
            </w:r>
            <w:r w:rsidR="006C4C58">
              <w:rPr>
                <w:lang w:val="de-DE"/>
              </w:rPr>
              <w:t xml:space="preserve"> </w:t>
            </w:r>
            <w:sdt>
              <w:sdtPr>
                <w:rPr>
                  <w:lang w:val="de-DE"/>
                </w:rPr>
                <w:id w:val="-2017757682"/>
              </w:sdtPr>
              <w:sdtEndPr/>
              <w:sdtContent>
                <w:r w:rsidR="00146729">
                  <w:rPr>
                    <w:lang w:val="de-DE"/>
                  </w:rPr>
                  <w:t xml:space="preserve">R, </w:t>
                </w:r>
                <w:r w:rsidR="00DE5995">
                  <w:rPr>
                    <w:lang w:val="de-DE"/>
                  </w:rPr>
                  <w:t>Datenanalyse, Visualisierung, Reproduzierbarkeit</w:t>
                </w:r>
              </w:sdtContent>
            </w:sdt>
          </w:p>
        </w:tc>
      </w:tr>
      <w:tr w:rsidR="006C4C58" w:rsidRPr="00BC68EA" w14:paraId="7637B493" w14:textId="77777777" w:rsidTr="00660574">
        <w:tc>
          <w:tcPr>
            <w:tcW w:w="10682" w:type="dxa"/>
            <w:gridSpan w:val="2"/>
            <w:tcBorders>
              <w:top w:val="single" w:sz="4" w:space="0" w:color="auto"/>
              <w:left w:val="single" w:sz="4" w:space="0" w:color="auto"/>
              <w:bottom w:val="nil"/>
            </w:tcBorders>
            <w:shd w:val="clear" w:color="auto" w:fill="auto"/>
          </w:tcPr>
          <w:p w14:paraId="419E6FE6" w14:textId="45EB9C41" w:rsidR="006C4C58" w:rsidRDefault="00AA65CC" w:rsidP="00660574">
            <w:pPr>
              <w:spacing w:after="0" w:line="240" w:lineRule="auto"/>
              <w:rPr>
                <w:b/>
                <w:lang w:val="de-DE"/>
              </w:rPr>
            </w:pPr>
            <w:r>
              <w:rPr>
                <w:b/>
                <w:lang w:val="de-DE"/>
              </w:rPr>
              <w:t xml:space="preserve">3-5 </w:t>
            </w:r>
            <w:r w:rsidR="006C4C58">
              <w:rPr>
                <w:b/>
                <w:lang w:val="de-DE"/>
              </w:rPr>
              <w:t>Keywords</w:t>
            </w:r>
            <w:r w:rsidR="00E2152F">
              <w:rPr>
                <w:b/>
                <w:lang w:val="de-DE"/>
              </w:rPr>
              <w:t>*</w:t>
            </w:r>
            <w:r w:rsidR="006C4C58">
              <w:rPr>
                <w:b/>
                <w:lang w:val="de-DE"/>
              </w:rPr>
              <w:t xml:space="preserve"> (englisch)</w:t>
            </w:r>
            <w:r w:rsidR="006C4C58">
              <w:rPr>
                <w:lang w:val="de-DE"/>
              </w:rPr>
              <w:t xml:space="preserve"> </w:t>
            </w:r>
            <w:sdt>
              <w:sdtPr>
                <w:rPr>
                  <w:lang w:val="de-DE"/>
                </w:rPr>
                <w:id w:val="-1618362633"/>
              </w:sdtPr>
              <w:sdtEndPr/>
              <w:sdtContent>
                <w:r w:rsidR="00DE5995" w:rsidRPr="00DE5995">
                  <w:t>R, data analysis, visualization, reproducibility</w:t>
                </w:r>
              </w:sdtContent>
            </w:sdt>
          </w:p>
        </w:tc>
      </w:tr>
      <w:tr w:rsidR="00054B60" w:rsidRPr="00025AFE" w14:paraId="67A789B5" w14:textId="77777777" w:rsidTr="00660574">
        <w:tc>
          <w:tcPr>
            <w:tcW w:w="10682" w:type="dxa"/>
            <w:gridSpan w:val="2"/>
            <w:tcBorders>
              <w:top w:val="single" w:sz="4" w:space="0" w:color="auto"/>
              <w:left w:val="single" w:sz="4" w:space="0" w:color="auto"/>
              <w:bottom w:val="nil"/>
            </w:tcBorders>
            <w:shd w:val="clear" w:color="auto" w:fill="auto"/>
          </w:tcPr>
          <w:p w14:paraId="52176C6E" w14:textId="77777777" w:rsidR="00054B60" w:rsidRDefault="00054B60" w:rsidP="00660574">
            <w:pPr>
              <w:spacing w:after="0" w:line="240" w:lineRule="auto"/>
              <w:rPr>
                <w:lang w:val="de-DE"/>
              </w:rPr>
            </w:pPr>
            <w:r w:rsidRPr="00054B60">
              <w:rPr>
                <w:b/>
                <w:lang w:val="de-DE"/>
              </w:rPr>
              <w:t>Zielgruppe:</w:t>
            </w:r>
            <w:r>
              <w:rPr>
                <w:lang w:val="de-DE"/>
              </w:rPr>
              <w:t xml:space="preserve"> Für wen ist die Veranstaltung primär gedacht, </w:t>
            </w:r>
            <w:r w:rsidR="00C11E1C">
              <w:rPr>
                <w:lang w:val="de-DE"/>
              </w:rPr>
              <w:t xml:space="preserve">d.h. </w:t>
            </w:r>
            <w:r>
              <w:rPr>
                <w:lang w:val="de-DE"/>
              </w:rPr>
              <w:t>welche Interessen sollten bei Teilnehmenden vorliegen?</w:t>
            </w:r>
          </w:p>
        </w:tc>
      </w:tr>
      <w:tr w:rsidR="00054B60" w:rsidRPr="00BC68EA" w14:paraId="3248B3A4" w14:textId="77777777" w:rsidTr="00660574">
        <w:sdt>
          <w:sdtPr>
            <w:rPr>
              <w:lang w:val="en-GB"/>
            </w:rPr>
            <w:id w:val="1050429581"/>
            <w:showingPlcHdr/>
          </w:sdtPr>
          <w:sdtEndPr/>
          <w:sdtContent>
            <w:tc>
              <w:tcPr>
                <w:tcW w:w="10682" w:type="dxa"/>
                <w:gridSpan w:val="2"/>
                <w:tcBorders>
                  <w:top w:val="nil"/>
                  <w:left w:val="single" w:sz="4" w:space="0" w:color="auto"/>
                  <w:bottom w:val="single" w:sz="4" w:space="0" w:color="auto"/>
                </w:tcBorders>
                <w:shd w:val="clear" w:color="auto" w:fill="auto"/>
              </w:tcPr>
              <w:p w14:paraId="215AC51D" w14:textId="77777777" w:rsidR="00054B60" w:rsidRDefault="00054B60" w:rsidP="00660574">
                <w:pPr>
                  <w:spacing w:after="0" w:line="240" w:lineRule="auto"/>
                  <w:rPr>
                    <w:lang w:val="de-DE"/>
                  </w:rPr>
                </w:pPr>
                <w:r w:rsidRPr="00CB0F42">
                  <w:rPr>
                    <w:rStyle w:val="PlaceholderText"/>
                    <w:lang w:val="de-DE"/>
                  </w:rPr>
                  <w:t>Klicken Sie hier, um Text einzugeben.</w:t>
                </w:r>
              </w:p>
            </w:tc>
          </w:sdtContent>
        </w:sdt>
      </w:tr>
      <w:tr w:rsidR="00054B60" w:rsidRPr="00BC68EA" w14:paraId="599D6452" w14:textId="77777777" w:rsidTr="00660574">
        <w:tc>
          <w:tcPr>
            <w:tcW w:w="2660" w:type="dxa"/>
            <w:tcBorders>
              <w:top w:val="single" w:sz="4" w:space="0" w:color="auto"/>
              <w:left w:val="single" w:sz="4" w:space="0" w:color="auto"/>
              <w:bottom w:val="single" w:sz="4" w:space="0" w:color="auto"/>
            </w:tcBorders>
            <w:shd w:val="clear" w:color="auto" w:fill="auto"/>
          </w:tcPr>
          <w:p w14:paraId="2A2066B5" w14:textId="77777777" w:rsidR="00054B60" w:rsidRPr="00C62B7D" w:rsidRDefault="00054B60" w:rsidP="00660574">
            <w:pPr>
              <w:tabs>
                <w:tab w:val="left" w:pos="3402"/>
              </w:tabs>
              <w:spacing w:after="0" w:line="240" w:lineRule="auto"/>
              <w:rPr>
                <w:i/>
                <w:lang w:val="de-DE"/>
              </w:rPr>
            </w:pPr>
            <w:r w:rsidRPr="00C11E1C">
              <w:rPr>
                <w:b/>
                <w:lang w:val="de-DE"/>
              </w:rPr>
              <w:t>Zielgruppe Niveau</w:t>
            </w:r>
            <w:r>
              <w:rPr>
                <w:lang w:val="de-DE"/>
              </w:rPr>
              <w:t xml:space="preserve"> (möglichst wenig restriktiv)</w:t>
            </w:r>
            <w:r w:rsidRPr="00C62B7D">
              <w:rPr>
                <w:lang w:val="de-DE"/>
              </w:rPr>
              <w:t xml:space="preserve">: </w:t>
            </w:r>
          </w:p>
        </w:tc>
        <w:tc>
          <w:tcPr>
            <w:tcW w:w="8022" w:type="dxa"/>
            <w:tcBorders>
              <w:top w:val="single" w:sz="4" w:space="0" w:color="auto"/>
              <w:bottom w:val="single" w:sz="4" w:space="0" w:color="auto"/>
            </w:tcBorders>
            <w:shd w:val="clear" w:color="auto" w:fill="auto"/>
          </w:tcPr>
          <w:p w14:paraId="3810F636" w14:textId="09090944" w:rsidR="00054B60" w:rsidRPr="00C62B7D" w:rsidRDefault="00D9039A" w:rsidP="00660574">
            <w:pPr>
              <w:spacing w:after="0" w:line="240" w:lineRule="auto"/>
              <w:rPr>
                <w:lang w:val="de-DE"/>
              </w:rPr>
            </w:pPr>
            <w:sdt>
              <w:sdtPr>
                <w:rPr>
                  <w:lang w:val="de-DE"/>
                </w:rPr>
                <w:id w:val="756789163"/>
                <w14:checkbox>
                  <w14:checked w14:val="1"/>
                  <w14:checkedState w14:val="2612" w14:font="MS Mincho"/>
                  <w14:uncheckedState w14:val="2610" w14:font="MS Mincho"/>
                </w14:checkbox>
              </w:sdtPr>
              <w:sdtEndPr/>
              <w:sdtContent>
                <w:r w:rsidR="00DE5995">
                  <w:rPr>
                    <w:rFonts w:ascii="MS Mincho" w:eastAsia="MS Mincho" w:hAnsi="MS Mincho" w:hint="eastAsia"/>
                    <w:lang w:val="de-DE"/>
                  </w:rPr>
                  <w:t>☒</w:t>
                </w:r>
              </w:sdtContent>
            </w:sdt>
            <w:r w:rsidR="00054B60">
              <w:rPr>
                <w:lang w:val="de-DE"/>
              </w:rPr>
              <w:t xml:space="preserve"> </w:t>
            </w:r>
            <w:r w:rsidR="00054B60" w:rsidRPr="007C49F9">
              <w:rPr>
                <w:lang w:val="de-DE"/>
              </w:rPr>
              <w:t>Master-Studierende</w:t>
            </w:r>
          </w:p>
          <w:p w14:paraId="7DC241E4" w14:textId="5144AF0A" w:rsidR="00054B60" w:rsidRPr="00C62B7D" w:rsidRDefault="00D9039A" w:rsidP="00660574">
            <w:pPr>
              <w:spacing w:after="0" w:line="240" w:lineRule="auto"/>
              <w:rPr>
                <w:lang w:val="de-DE"/>
              </w:rPr>
            </w:pPr>
            <w:sdt>
              <w:sdtPr>
                <w:rPr>
                  <w:lang w:val="de-DE"/>
                </w:rPr>
                <w:id w:val="-1064409870"/>
                <w14:checkbox>
                  <w14:checked w14:val="1"/>
                  <w14:checkedState w14:val="2612" w14:font="MS Mincho"/>
                  <w14:uncheckedState w14:val="2610" w14:font="MS Mincho"/>
                </w14:checkbox>
              </w:sdtPr>
              <w:sdtEndPr/>
              <w:sdtContent>
                <w:r w:rsidR="00DE5995">
                  <w:rPr>
                    <w:rFonts w:ascii="MS Mincho" w:eastAsia="MS Mincho" w:hAnsi="MS Mincho" w:hint="eastAsia"/>
                    <w:lang w:val="de-DE"/>
                  </w:rPr>
                  <w:t>☒</w:t>
                </w:r>
              </w:sdtContent>
            </w:sdt>
            <w:r w:rsidR="00054B60" w:rsidRPr="00C62B7D">
              <w:rPr>
                <w:lang w:val="de-DE"/>
              </w:rPr>
              <w:t xml:space="preserve"> </w:t>
            </w:r>
            <w:proofErr w:type="spellStart"/>
            <w:r w:rsidR="00054B60">
              <w:rPr>
                <w:lang w:val="de-DE"/>
              </w:rPr>
              <w:t>AbsolventIn</w:t>
            </w:r>
            <w:proofErr w:type="spellEnd"/>
            <w:r w:rsidR="00054B60">
              <w:rPr>
                <w:lang w:val="de-DE"/>
              </w:rPr>
              <w:t xml:space="preserve"> (nicht promovierend)</w:t>
            </w:r>
            <w:r w:rsidR="00C11E1C">
              <w:rPr>
                <w:lang w:val="de-DE"/>
              </w:rPr>
              <w:t>, i</w:t>
            </w:r>
            <w:r w:rsidR="00C11E1C" w:rsidRPr="007D0BAC">
              <w:rPr>
                <w:lang w:val="de-DE"/>
              </w:rPr>
              <w:t>nteressierte Nicht-WissenschaftlerInnen</w:t>
            </w:r>
          </w:p>
          <w:p w14:paraId="2066C496" w14:textId="277D5AAE" w:rsidR="00054B60" w:rsidRPr="00842CB5" w:rsidRDefault="00D9039A" w:rsidP="00660574">
            <w:pPr>
              <w:spacing w:after="0" w:line="240" w:lineRule="auto"/>
              <w:rPr>
                <w:lang w:val="de-DE"/>
              </w:rPr>
            </w:pPr>
            <w:sdt>
              <w:sdtPr>
                <w:rPr>
                  <w:lang w:val="de-DE"/>
                </w:rPr>
                <w:id w:val="1945263656"/>
                <w14:checkbox>
                  <w14:checked w14:val="1"/>
                  <w14:checkedState w14:val="2612" w14:font="MS Mincho"/>
                  <w14:uncheckedState w14:val="2610" w14:font="MS Mincho"/>
                </w14:checkbox>
              </w:sdtPr>
              <w:sdtEndPr/>
              <w:sdtContent>
                <w:r w:rsidR="00DE5995" w:rsidRPr="00DE5995">
                  <w:rPr>
                    <w:rFonts w:ascii="MS Mincho" w:eastAsia="MS Mincho" w:hAnsi="MS Mincho" w:hint="eastAsia"/>
                    <w:lang w:val="de-DE"/>
                  </w:rPr>
                  <w:t>☒</w:t>
                </w:r>
              </w:sdtContent>
            </w:sdt>
            <w:r w:rsidR="00054B60" w:rsidRPr="00842CB5">
              <w:rPr>
                <w:lang w:val="de-DE"/>
              </w:rPr>
              <w:t xml:space="preserve"> Promovierende</w:t>
            </w:r>
          </w:p>
          <w:p w14:paraId="2190729B" w14:textId="6FDD22CF" w:rsidR="00054B60" w:rsidRPr="007D0BAC" w:rsidRDefault="00D9039A" w:rsidP="00660574">
            <w:pPr>
              <w:spacing w:after="0" w:line="240" w:lineRule="auto"/>
              <w:rPr>
                <w:lang w:val="de-DE"/>
              </w:rPr>
            </w:pPr>
            <w:sdt>
              <w:sdtPr>
                <w:rPr>
                  <w:lang w:val="de-DE"/>
                </w:rPr>
                <w:id w:val="1459227364"/>
                <w14:checkbox>
                  <w14:checked w14:val="1"/>
                  <w14:checkedState w14:val="2612" w14:font="MS Mincho"/>
                  <w14:uncheckedState w14:val="2610" w14:font="MS Mincho"/>
                </w14:checkbox>
              </w:sdtPr>
              <w:sdtEndPr/>
              <w:sdtContent>
                <w:r w:rsidR="00DE5995" w:rsidRPr="00DE5995">
                  <w:rPr>
                    <w:rFonts w:ascii="MS Mincho" w:eastAsia="MS Mincho" w:hAnsi="MS Mincho" w:hint="eastAsia"/>
                    <w:lang w:val="de-DE"/>
                  </w:rPr>
                  <w:t>☒</w:t>
                </w:r>
              </w:sdtContent>
            </w:sdt>
            <w:r w:rsidR="00054B60" w:rsidRPr="007D0BAC">
              <w:rPr>
                <w:lang w:val="de-DE"/>
              </w:rPr>
              <w:t xml:space="preserve"> Promovierte </w:t>
            </w:r>
            <w:proofErr w:type="spellStart"/>
            <w:r w:rsidR="00054B60" w:rsidRPr="007D0BAC">
              <w:rPr>
                <w:lang w:val="de-DE"/>
              </w:rPr>
              <w:t>NachwuchswissenschaftlerInnen</w:t>
            </w:r>
            <w:proofErr w:type="spellEnd"/>
          </w:p>
          <w:p w14:paraId="3D895C0E" w14:textId="763313F1" w:rsidR="00054B60" w:rsidRPr="007D0BAC" w:rsidRDefault="00D9039A" w:rsidP="00C11E1C">
            <w:pPr>
              <w:spacing w:after="0" w:line="240" w:lineRule="auto"/>
              <w:rPr>
                <w:lang w:val="de-DE"/>
              </w:rPr>
            </w:pPr>
            <w:sdt>
              <w:sdtPr>
                <w:rPr>
                  <w:lang w:val="en-GB"/>
                </w:rPr>
                <w:id w:val="-1222129805"/>
                <w14:checkbox>
                  <w14:checked w14:val="1"/>
                  <w14:checkedState w14:val="2612" w14:font="MS Mincho"/>
                  <w14:uncheckedState w14:val="2610" w14:font="MS Mincho"/>
                </w14:checkbox>
              </w:sdtPr>
              <w:sdtEndPr/>
              <w:sdtContent>
                <w:r w:rsidR="00DE5995">
                  <w:rPr>
                    <w:rFonts w:ascii="MS Mincho" w:eastAsia="MS Mincho" w:hAnsi="MS Mincho" w:hint="eastAsia"/>
                    <w:lang w:val="en-GB"/>
                  </w:rPr>
                  <w:t>☒</w:t>
                </w:r>
              </w:sdtContent>
            </w:sdt>
            <w:r w:rsidR="00054B60" w:rsidRPr="007D0BAC">
              <w:rPr>
                <w:lang w:val="de-DE"/>
              </w:rPr>
              <w:t xml:space="preserve"> Erfahrene WissenschaftlerInnen </w:t>
            </w:r>
          </w:p>
        </w:tc>
      </w:tr>
      <w:tr w:rsidR="0036010C" w:rsidRPr="00B75916" w14:paraId="5919D615" w14:textId="77777777" w:rsidTr="00ED39A7">
        <w:tc>
          <w:tcPr>
            <w:tcW w:w="10682" w:type="dxa"/>
            <w:gridSpan w:val="2"/>
            <w:tcBorders>
              <w:top w:val="single" w:sz="4" w:space="0" w:color="auto"/>
              <w:left w:val="single" w:sz="4" w:space="0" w:color="auto"/>
              <w:bottom w:val="nil"/>
            </w:tcBorders>
            <w:shd w:val="clear" w:color="auto" w:fill="auto"/>
          </w:tcPr>
          <w:p w14:paraId="061E7276" w14:textId="77777777" w:rsidR="0036010C" w:rsidRPr="00C11E1C" w:rsidRDefault="0036010C" w:rsidP="00054B60">
            <w:pPr>
              <w:spacing w:after="0" w:line="240" w:lineRule="auto"/>
              <w:rPr>
                <w:lang w:val="de-DE"/>
              </w:rPr>
            </w:pPr>
            <w:r w:rsidRPr="0036010C">
              <w:rPr>
                <w:b/>
                <w:lang w:val="de-DE"/>
              </w:rPr>
              <w:t>Lernziele:</w:t>
            </w:r>
            <w:r>
              <w:rPr>
                <w:lang w:val="de-DE"/>
              </w:rPr>
              <w:t xml:space="preserve"> </w:t>
            </w:r>
            <w:r w:rsidRPr="007C49F9">
              <w:rPr>
                <w:lang w:val="de-DE"/>
              </w:rPr>
              <w:t xml:space="preserve">Was </w:t>
            </w:r>
            <w:r w:rsidR="00054B60">
              <w:rPr>
                <w:lang w:val="de-DE"/>
              </w:rPr>
              <w:t>können die Teilnehmenden erwarten</w:t>
            </w:r>
            <w:r w:rsidRPr="007C49F9">
              <w:rPr>
                <w:lang w:val="de-DE"/>
              </w:rPr>
              <w:t xml:space="preserve"> </w:t>
            </w:r>
            <w:r w:rsidR="00054B60">
              <w:rPr>
                <w:lang w:val="de-DE"/>
              </w:rPr>
              <w:t>am Ende</w:t>
            </w:r>
            <w:r w:rsidRPr="007C49F9">
              <w:rPr>
                <w:lang w:val="de-DE"/>
              </w:rPr>
              <w:t xml:space="preserve"> der Ve</w:t>
            </w:r>
            <w:r>
              <w:rPr>
                <w:lang w:val="de-DE"/>
              </w:rPr>
              <w:t xml:space="preserve">ranstaltung </w:t>
            </w:r>
            <w:r w:rsidR="00054B60">
              <w:rPr>
                <w:lang w:val="de-DE"/>
              </w:rPr>
              <w:t xml:space="preserve">zu </w:t>
            </w:r>
            <w:r>
              <w:rPr>
                <w:lang w:val="de-DE"/>
              </w:rPr>
              <w:t xml:space="preserve">wissen bzw. </w:t>
            </w:r>
            <w:r w:rsidR="00C11E1C">
              <w:rPr>
                <w:lang w:val="de-DE"/>
              </w:rPr>
              <w:t xml:space="preserve">zu </w:t>
            </w:r>
            <w:r>
              <w:rPr>
                <w:lang w:val="de-DE"/>
              </w:rPr>
              <w:t>können?</w:t>
            </w:r>
            <w:r w:rsidRPr="00FA3352">
              <w:rPr>
                <w:i/>
                <w:lang w:val="de-DE"/>
              </w:rPr>
              <w:t xml:space="preserve"> </w:t>
            </w:r>
            <w:r w:rsidR="00C11E1C">
              <w:rPr>
                <w:lang w:val="de-DE"/>
              </w:rPr>
              <w:t>Bitte möglichst konkret in 2-3 Sätzen.</w:t>
            </w:r>
          </w:p>
        </w:tc>
      </w:tr>
      <w:tr w:rsidR="00111394" w:rsidRPr="00BC68EA" w14:paraId="045CBBC2" w14:textId="77777777" w:rsidTr="00902A6A">
        <w:sdt>
          <w:sdtPr>
            <w:rPr>
              <w:lang w:val="de-DE"/>
            </w:rPr>
            <w:id w:val="-1849545546"/>
            <w:placeholder>
              <w:docPart w:val="A7695D39E14A4625A0D39DCC13A47907"/>
            </w:placeholder>
          </w:sdtPr>
          <w:sdtEndPr/>
          <w:sdtContent>
            <w:tc>
              <w:tcPr>
                <w:tcW w:w="10682" w:type="dxa"/>
                <w:gridSpan w:val="2"/>
                <w:tcBorders>
                  <w:top w:val="nil"/>
                  <w:left w:val="single" w:sz="4" w:space="0" w:color="auto"/>
                  <w:bottom w:val="single" w:sz="4" w:space="0" w:color="auto"/>
                </w:tcBorders>
                <w:shd w:val="clear" w:color="auto" w:fill="auto"/>
              </w:tcPr>
              <w:p w14:paraId="4F36CCD4" w14:textId="2FDBCDA7" w:rsidR="00111394" w:rsidRPr="00FC27ED" w:rsidRDefault="00DE5995" w:rsidP="00FC27ED">
                <w:pPr>
                  <w:tabs>
                    <w:tab w:val="left" w:pos="3402"/>
                  </w:tabs>
                  <w:spacing w:after="0" w:line="240" w:lineRule="auto"/>
                  <w:rPr>
                    <w:lang w:val="de-DE"/>
                  </w:rPr>
                </w:pPr>
                <w:r w:rsidRPr="00146729">
                  <w:t xml:space="preserve">After completing the course, participants will understand how to implement all steps of </w:t>
                </w:r>
                <w:r>
                  <w:t xml:space="preserve">their </w:t>
                </w:r>
                <w:r w:rsidRPr="00146729">
                  <w:t>data analysis</w:t>
                </w:r>
                <w:r>
                  <w:t xml:space="preserve"> projects in R</w:t>
                </w:r>
                <w:r w:rsidRPr="00146729">
                  <w:t xml:space="preserve"> </w:t>
                </w:r>
                <w:r>
                  <w:t>using</w:t>
                </w:r>
                <w:r w:rsidRPr="00146729">
                  <w:t xml:space="preserve"> RStudio. This includes </w:t>
                </w:r>
                <w:r>
                  <w:t>loading data into RStudio, processing and visualizing data, and conducting basic statistical analyses. Participants will be able to wrap all of this into R scripts that automate the analysis and allow it to be shared and reproduced.</w:t>
                </w:r>
              </w:p>
            </w:tc>
          </w:sdtContent>
        </w:sdt>
      </w:tr>
      <w:tr w:rsidR="00111394" w:rsidRPr="00B75916" w14:paraId="1448E884" w14:textId="77777777" w:rsidTr="00902A6A">
        <w:tc>
          <w:tcPr>
            <w:tcW w:w="10682" w:type="dxa"/>
            <w:gridSpan w:val="2"/>
            <w:tcBorders>
              <w:top w:val="single" w:sz="4" w:space="0" w:color="auto"/>
              <w:left w:val="single" w:sz="4" w:space="0" w:color="auto"/>
              <w:bottom w:val="nil"/>
            </w:tcBorders>
            <w:shd w:val="clear" w:color="auto" w:fill="auto"/>
          </w:tcPr>
          <w:p w14:paraId="749BB3AD" w14:textId="77777777" w:rsidR="00111394" w:rsidRPr="00D1459D" w:rsidRDefault="00D1459D" w:rsidP="00147DCD">
            <w:pPr>
              <w:tabs>
                <w:tab w:val="left" w:pos="3402"/>
              </w:tabs>
              <w:spacing w:after="0" w:line="240" w:lineRule="auto"/>
              <w:rPr>
                <w:lang w:val="de-DE"/>
              </w:rPr>
            </w:pPr>
            <w:r w:rsidRPr="0036010C">
              <w:rPr>
                <w:b/>
                <w:lang w:val="de-DE"/>
              </w:rPr>
              <w:t>Voraussetzungen:</w:t>
            </w:r>
            <w:r>
              <w:rPr>
                <w:lang w:val="de-DE"/>
              </w:rPr>
              <w:t xml:space="preserve"> </w:t>
            </w:r>
            <w:r w:rsidRPr="007C49F9">
              <w:rPr>
                <w:lang w:val="de-DE"/>
              </w:rPr>
              <w:t xml:space="preserve">Was sollen die TeilnehmerInnen </w:t>
            </w:r>
            <w:r w:rsidR="00054B60">
              <w:rPr>
                <w:lang w:val="de-DE"/>
              </w:rPr>
              <w:t xml:space="preserve">vorher </w:t>
            </w:r>
            <w:r w:rsidRPr="007C49F9">
              <w:rPr>
                <w:lang w:val="de-DE"/>
              </w:rPr>
              <w:t>bereits wissen bzw. können, um die</w:t>
            </w:r>
            <w:r w:rsidR="00054B60">
              <w:rPr>
                <w:lang w:val="de-DE"/>
              </w:rPr>
              <w:t>se</w:t>
            </w:r>
            <w:r w:rsidRPr="007C49F9">
              <w:rPr>
                <w:lang w:val="de-DE"/>
              </w:rPr>
              <w:t xml:space="preserve"> Lernziele </w:t>
            </w:r>
            <w:r w:rsidR="00054B60">
              <w:rPr>
                <w:lang w:val="de-DE"/>
              </w:rPr>
              <w:t xml:space="preserve">auch </w:t>
            </w:r>
            <w:r w:rsidRPr="007C49F9">
              <w:rPr>
                <w:lang w:val="de-DE"/>
              </w:rPr>
              <w:t>erreichen zu können?</w:t>
            </w:r>
            <w:r w:rsidR="00054B60">
              <w:rPr>
                <w:lang w:val="de-DE"/>
              </w:rPr>
              <w:t xml:space="preserve"> Bitte möglichst konkret</w:t>
            </w:r>
            <w:r w:rsidR="00C11E1C">
              <w:rPr>
                <w:lang w:val="de-DE"/>
              </w:rPr>
              <w:t xml:space="preserve"> in 2-3 Sätzen</w:t>
            </w:r>
            <w:r w:rsidR="00054B60">
              <w:rPr>
                <w:lang w:val="de-DE"/>
              </w:rPr>
              <w:t>.</w:t>
            </w:r>
          </w:p>
        </w:tc>
      </w:tr>
      <w:tr w:rsidR="00111394" w:rsidRPr="00BC68EA" w14:paraId="1FA3F0CB" w14:textId="77777777" w:rsidTr="00902A6A">
        <w:sdt>
          <w:sdtPr>
            <w:rPr>
              <w:lang w:val="en-GB"/>
            </w:rPr>
            <w:id w:val="-118995191"/>
            <w:placeholder>
              <w:docPart w:val="A7695D39E14A4625A0D39DCC13A47907"/>
            </w:placeholder>
          </w:sdtPr>
          <w:sdtEndPr/>
          <w:sdtContent>
            <w:tc>
              <w:tcPr>
                <w:tcW w:w="10682" w:type="dxa"/>
                <w:gridSpan w:val="2"/>
                <w:tcBorders>
                  <w:top w:val="nil"/>
                  <w:left w:val="single" w:sz="4" w:space="0" w:color="auto"/>
                  <w:bottom w:val="single" w:sz="4" w:space="0" w:color="auto"/>
                </w:tcBorders>
                <w:shd w:val="clear" w:color="auto" w:fill="auto"/>
              </w:tcPr>
              <w:p w14:paraId="4C0CBC63" w14:textId="370950EE" w:rsidR="00111394" w:rsidRPr="00CB0F42" w:rsidRDefault="00DE5995" w:rsidP="00147DCD">
                <w:pPr>
                  <w:spacing w:after="0" w:line="240" w:lineRule="auto"/>
                  <w:rPr>
                    <w:lang w:val="de-DE"/>
                  </w:rPr>
                </w:pPr>
                <w:r>
                  <w:rPr>
                    <w:lang w:val="en-GB"/>
                  </w:rPr>
                  <w:t xml:space="preserve">Participants should be familiar with basic approaches in quantitative empirical social. Ideally, participants have some experience with using scripting for data analysis, </w:t>
                </w:r>
                <w:proofErr w:type="gramStart"/>
                <w:r>
                  <w:rPr>
                    <w:lang w:val="en-GB"/>
                  </w:rPr>
                  <w:t>e.g.</w:t>
                </w:r>
                <w:proofErr w:type="gramEnd"/>
                <w:r>
                  <w:rPr>
                    <w:lang w:val="en-GB"/>
                  </w:rPr>
                  <w:t xml:space="preserve"> from using Stata or SAS. Fluency in English, for instructional purposes, is required.</w:t>
                </w:r>
              </w:p>
            </w:tc>
          </w:sdtContent>
        </w:sdt>
      </w:tr>
      <w:tr w:rsidR="00BC0D6A" w:rsidRPr="00DE5995" w14:paraId="5F1208F7" w14:textId="77777777" w:rsidTr="00902A6A">
        <w:tc>
          <w:tcPr>
            <w:tcW w:w="10682" w:type="dxa"/>
            <w:gridSpan w:val="2"/>
            <w:tcBorders>
              <w:top w:val="single" w:sz="4" w:space="0" w:color="auto"/>
              <w:left w:val="single" w:sz="4" w:space="0" w:color="auto"/>
              <w:bottom w:val="nil"/>
            </w:tcBorders>
            <w:shd w:val="clear" w:color="auto" w:fill="auto"/>
          </w:tcPr>
          <w:p w14:paraId="6F595284" w14:textId="77777777" w:rsidR="0036010C" w:rsidRPr="004A442F" w:rsidRDefault="00D1459D" w:rsidP="00147DCD">
            <w:pPr>
              <w:spacing w:after="0" w:line="240" w:lineRule="auto"/>
              <w:rPr>
                <w:lang w:val="de-DE"/>
              </w:rPr>
            </w:pPr>
            <w:bookmarkStart w:id="9" w:name="Literatur1"/>
            <w:r w:rsidRPr="004A442F">
              <w:rPr>
                <w:lang w:val="de-DE"/>
              </w:rPr>
              <w:t>Einführende Literatur</w:t>
            </w:r>
          </w:p>
          <w:p w14:paraId="50BF89B0" w14:textId="263656A1" w:rsidR="00BC0D6A" w:rsidRPr="00CB0F42" w:rsidRDefault="00BC0D6A" w:rsidP="00CB0F42">
            <w:pPr>
              <w:spacing w:after="0" w:line="240" w:lineRule="auto"/>
              <w:rPr>
                <w:lang w:val="de-DE"/>
              </w:rPr>
            </w:pPr>
            <w:r w:rsidRPr="004A442F">
              <w:rPr>
                <w:lang w:val="de-DE"/>
              </w:rPr>
              <w:t xml:space="preserve">1. </w:t>
            </w:r>
            <w:bookmarkEnd w:id="9"/>
            <w:sdt>
              <w:sdtPr>
                <w:rPr>
                  <w:lang w:val="en-GB"/>
                </w:rPr>
                <w:id w:val="-1199243540"/>
                <w:placeholder>
                  <w:docPart w:val="A7695D39E14A4625A0D39DCC13A47907"/>
                </w:placeholder>
              </w:sdtPr>
              <w:sdtEndPr/>
              <w:sdtContent>
                <w:r w:rsidR="00DE5995">
                  <w:t xml:space="preserve">Wickham, Hadley, and Garrett </w:t>
                </w:r>
                <w:proofErr w:type="spellStart"/>
                <w:r w:rsidR="00DE5995">
                  <w:t>Grolemund</w:t>
                </w:r>
                <w:proofErr w:type="spellEnd"/>
                <w:r w:rsidR="00DE5995">
                  <w:t xml:space="preserve">. 2016. </w:t>
                </w:r>
                <w:r w:rsidR="00DE5995">
                  <w:rPr>
                    <w:i/>
                    <w:iCs/>
                  </w:rPr>
                  <w:t>R for Data Science</w:t>
                </w:r>
                <w:r w:rsidR="00DE5995">
                  <w:t>. Sebastopol, CA: O’Reilly Media, Inc.</w:t>
                </w:r>
              </w:sdtContent>
            </w:sdt>
          </w:p>
        </w:tc>
      </w:tr>
      <w:tr w:rsidR="00BC0D6A" w:rsidRPr="00BC68EA" w14:paraId="52EFC340" w14:textId="77777777" w:rsidTr="00ED39A7">
        <w:tc>
          <w:tcPr>
            <w:tcW w:w="10682" w:type="dxa"/>
            <w:gridSpan w:val="2"/>
            <w:tcBorders>
              <w:top w:val="nil"/>
              <w:left w:val="single" w:sz="4" w:space="0" w:color="auto"/>
              <w:bottom w:val="nil"/>
            </w:tcBorders>
            <w:shd w:val="clear" w:color="auto" w:fill="auto"/>
          </w:tcPr>
          <w:p w14:paraId="51EED860" w14:textId="77777777" w:rsidR="00BC0D6A" w:rsidRPr="00CB0F42" w:rsidRDefault="00BC0D6A" w:rsidP="00CB0F42">
            <w:pPr>
              <w:spacing w:after="0" w:line="240" w:lineRule="auto"/>
              <w:rPr>
                <w:lang w:val="de-DE"/>
              </w:rPr>
            </w:pPr>
            <w:bookmarkStart w:id="10" w:name="Literatur2"/>
            <w:r w:rsidRPr="004A442F">
              <w:rPr>
                <w:lang w:val="de-DE"/>
              </w:rPr>
              <w:t xml:space="preserve">2. </w:t>
            </w:r>
            <w:bookmarkEnd w:id="10"/>
            <w:sdt>
              <w:sdtPr>
                <w:rPr>
                  <w:lang w:val="en-GB"/>
                </w:rPr>
                <w:id w:val="1089502106"/>
                <w:placeholder>
                  <w:docPart w:val="A7695D39E14A4625A0D39DCC13A47907"/>
                </w:placeholder>
                <w:showingPlcHdr/>
              </w:sdtPr>
              <w:sdtEndPr/>
              <w:sdtContent>
                <w:r w:rsidR="00CB0F42" w:rsidRPr="00CB0F42">
                  <w:rPr>
                    <w:rStyle w:val="PlaceholderText"/>
                    <w:lang w:val="de-DE"/>
                  </w:rPr>
                  <w:t>Klicken Sie hier, um Text einzugeben.</w:t>
                </w:r>
              </w:sdtContent>
            </w:sdt>
          </w:p>
        </w:tc>
      </w:tr>
      <w:tr w:rsidR="00BC0D6A" w:rsidRPr="00BC68EA" w14:paraId="6559CA58" w14:textId="77777777" w:rsidTr="00ED39A7">
        <w:tc>
          <w:tcPr>
            <w:tcW w:w="10682" w:type="dxa"/>
            <w:gridSpan w:val="2"/>
            <w:tcBorders>
              <w:top w:val="nil"/>
              <w:left w:val="single" w:sz="4" w:space="0" w:color="auto"/>
              <w:bottom w:val="nil"/>
            </w:tcBorders>
            <w:shd w:val="clear" w:color="auto" w:fill="auto"/>
          </w:tcPr>
          <w:p w14:paraId="53224910" w14:textId="77777777" w:rsidR="00BC0D6A" w:rsidRPr="00CB0F42" w:rsidRDefault="00BC0D6A" w:rsidP="00CB0F42">
            <w:pPr>
              <w:spacing w:after="0" w:line="240" w:lineRule="auto"/>
              <w:rPr>
                <w:lang w:val="de-DE"/>
              </w:rPr>
            </w:pPr>
            <w:bookmarkStart w:id="11" w:name="Literatur3"/>
            <w:r w:rsidRPr="004A442F">
              <w:rPr>
                <w:lang w:val="de-DE"/>
              </w:rPr>
              <w:t xml:space="preserve">3. </w:t>
            </w:r>
            <w:bookmarkEnd w:id="11"/>
            <w:sdt>
              <w:sdtPr>
                <w:rPr>
                  <w:lang w:val="en-GB"/>
                </w:rPr>
                <w:id w:val="295269294"/>
                <w:placeholder>
                  <w:docPart w:val="A7695D39E14A4625A0D39DCC13A47907"/>
                </w:placeholder>
                <w:showingPlcHdr/>
              </w:sdtPr>
              <w:sdtEndPr/>
              <w:sdtContent>
                <w:r w:rsidR="00CB0F42" w:rsidRPr="00CB0F42">
                  <w:rPr>
                    <w:rStyle w:val="PlaceholderText"/>
                    <w:lang w:val="de-DE"/>
                  </w:rPr>
                  <w:t>Klicken Sie hier, um Text einzugeben.</w:t>
                </w:r>
              </w:sdtContent>
            </w:sdt>
          </w:p>
        </w:tc>
      </w:tr>
      <w:tr w:rsidR="00BC0D6A" w:rsidRPr="00BC68EA" w14:paraId="67FFAEAF" w14:textId="77777777" w:rsidTr="00902A6A">
        <w:tc>
          <w:tcPr>
            <w:tcW w:w="10682" w:type="dxa"/>
            <w:gridSpan w:val="2"/>
            <w:tcBorders>
              <w:top w:val="nil"/>
              <w:left w:val="single" w:sz="4" w:space="0" w:color="auto"/>
              <w:bottom w:val="single" w:sz="4" w:space="0" w:color="auto"/>
            </w:tcBorders>
            <w:shd w:val="clear" w:color="auto" w:fill="auto"/>
          </w:tcPr>
          <w:p w14:paraId="40B48283" w14:textId="77777777" w:rsidR="00BC0D6A" w:rsidRPr="00CB0F42" w:rsidRDefault="00BC0D6A" w:rsidP="00CB0F42">
            <w:pPr>
              <w:spacing w:after="0" w:line="240" w:lineRule="auto"/>
              <w:rPr>
                <w:lang w:val="de-DE"/>
              </w:rPr>
            </w:pPr>
            <w:bookmarkStart w:id="12" w:name="Literatur4"/>
            <w:r w:rsidRPr="004A442F">
              <w:rPr>
                <w:lang w:val="de-DE"/>
              </w:rPr>
              <w:lastRenderedPageBreak/>
              <w:t xml:space="preserve">4. </w:t>
            </w:r>
            <w:bookmarkEnd w:id="12"/>
            <w:sdt>
              <w:sdtPr>
                <w:rPr>
                  <w:lang w:val="en-GB"/>
                </w:rPr>
                <w:id w:val="1955439556"/>
                <w:placeholder>
                  <w:docPart w:val="A7695D39E14A4625A0D39DCC13A47907"/>
                </w:placeholder>
                <w:showingPlcHdr/>
              </w:sdtPr>
              <w:sdtEndPr/>
              <w:sdtContent>
                <w:r w:rsidR="00CB0F42" w:rsidRPr="00CB0F42">
                  <w:rPr>
                    <w:rStyle w:val="PlaceholderText"/>
                    <w:lang w:val="de-DE"/>
                  </w:rPr>
                  <w:t>Klicken Sie hier, um Text einzugeben.</w:t>
                </w:r>
              </w:sdtContent>
            </w:sdt>
          </w:p>
        </w:tc>
      </w:tr>
      <w:tr w:rsidR="00C62B7D" w:rsidRPr="00902A6A" w14:paraId="2CBF8480" w14:textId="77777777" w:rsidTr="00902A6A">
        <w:trPr>
          <w:cantSplit/>
          <w:trHeight w:val="181"/>
        </w:trPr>
        <w:tc>
          <w:tcPr>
            <w:tcW w:w="2660" w:type="dxa"/>
            <w:tcBorders>
              <w:top w:val="single" w:sz="4" w:space="0" w:color="auto"/>
              <w:left w:val="single" w:sz="4" w:space="0" w:color="auto"/>
              <w:bottom w:val="dotted" w:sz="4" w:space="0" w:color="auto"/>
              <w:right w:val="nil"/>
            </w:tcBorders>
            <w:shd w:val="clear" w:color="auto" w:fill="auto"/>
          </w:tcPr>
          <w:p w14:paraId="56DD5A45" w14:textId="77777777" w:rsidR="00C62B7D" w:rsidRPr="00C62B7D" w:rsidRDefault="00C62B7D" w:rsidP="00B95DF2">
            <w:pPr>
              <w:spacing w:after="0" w:line="240" w:lineRule="auto"/>
              <w:rPr>
                <w:lang w:val="de-DE"/>
              </w:rPr>
            </w:pPr>
            <w:r>
              <w:rPr>
                <w:lang w:val="de-DE"/>
              </w:rPr>
              <w:t>Themenbereich</w:t>
            </w:r>
            <w:r w:rsidR="00902A6A">
              <w:rPr>
                <w:lang w:val="de-DE"/>
              </w:rPr>
              <w:t xml:space="preserve">e: </w:t>
            </w:r>
          </w:p>
        </w:tc>
        <w:tc>
          <w:tcPr>
            <w:tcW w:w="8022" w:type="dxa"/>
            <w:tcBorders>
              <w:top w:val="single" w:sz="4" w:space="0" w:color="auto"/>
              <w:left w:val="nil"/>
              <w:bottom w:val="dotted" w:sz="4" w:space="0" w:color="auto"/>
            </w:tcBorders>
            <w:shd w:val="clear" w:color="auto" w:fill="auto"/>
          </w:tcPr>
          <w:p w14:paraId="04DCFC16" w14:textId="77777777" w:rsidR="00C62B7D" w:rsidRPr="00E424AD" w:rsidRDefault="00D9039A" w:rsidP="00902A6A">
            <w:pPr>
              <w:spacing w:after="0" w:line="240" w:lineRule="auto"/>
              <w:rPr>
                <w:lang w:val="de-DE"/>
              </w:rPr>
            </w:pPr>
            <w:sdt>
              <w:sdtPr>
                <w:rPr>
                  <w:lang w:val="en-GB"/>
                </w:rPr>
                <w:id w:val="1883055969"/>
                <w14:checkbox>
                  <w14:checked w14:val="0"/>
                  <w14:checkedState w14:val="2612" w14:font="MS Mincho"/>
                  <w14:uncheckedState w14:val="2610" w14:font="MS Mincho"/>
                </w14:checkbox>
              </w:sdtPr>
              <w:sdtEndPr/>
              <w:sdtContent>
                <w:r w:rsidR="00902A6A">
                  <w:rPr>
                    <w:rFonts w:ascii="MS Mincho" w:eastAsia="MS Mincho" w:hAnsi="MS Mincho" w:hint="eastAsia"/>
                    <w:lang w:val="en-GB"/>
                  </w:rPr>
                  <w:t>☐</w:t>
                </w:r>
              </w:sdtContent>
            </w:sdt>
            <w:proofErr w:type="spellStart"/>
            <w:r w:rsidR="00902A6A">
              <w:rPr>
                <w:lang w:val="en-GB"/>
              </w:rPr>
              <w:t>Forschungsansätze</w:t>
            </w:r>
            <w:proofErr w:type="spellEnd"/>
            <w:r w:rsidR="00C11E1C">
              <w:rPr>
                <w:lang w:val="en-GB"/>
              </w:rPr>
              <w:t xml:space="preserve"> und -designs</w:t>
            </w:r>
            <w:r w:rsidR="00902A6A" w:rsidRPr="00147DCD">
              <w:rPr>
                <w:lang w:val="en-GB"/>
              </w:rPr>
              <w:tab/>
            </w:r>
          </w:p>
        </w:tc>
      </w:tr>
      <w:tr w:rsidR="00C62B7D" w:rsidRPr="00902A6A" w14:paraId="3C0F9216" w14:textId="77777777" w:rsidTr="00ED39A7">
        <w:trPr>
          <w:cantSplit/>
          <w:trHeight w:val="181"/>
        </w:trPr>
        <w:tc>
          <w:tcPr>
            <w:tcW w:w="2660" w:type="dxa"/>
            <w:tcBorders>
              <w:top w:val="dotted" w:sz="4" w:space="0" w:color="auto"/>
              <w:left w:val="single" w:sz="4" w:space="0" w:color="auto"/>
              <w:bottom w:val="dotted" w:sz="4" w:space="0" w:color="auto"/>
              <w:right w:val="nil"/>
            </w:tcBorders>
            <w:shd w:val="clear" w:color="auto" w:fill="auto"/>
          </w:tcPr>
          <w:p w14:paraId="4A4AF84B" w14:textId="77777777" w:rsidR="00C62B7D" w:rsidRPr="00C62B7D" w:rsidRDefault="00C62B7D" w:rsidP="00902A6A">
            <w:pPr>
              <w:spacing w:after="0" w:line="240" w:lineRule="auto"/>
              <w:rPr>
                <w:lang w:val="de-DE"/>
              </w:rPr>
            </w:pPr>
          </w:p>
        </w:tc>
        <w:tc>
          <w:tcPr>
            <w:tcW w:w="8022" w:type="dxa"/>
            <w:tcBorders>
              <w:top w:val="dotted" w:sz="4" w:space="0" w:color="auto"/>
              <w:left w:val="nil"/>
              <w:bottom w:val="dotted" w:sz="4" w:space="0" w:color="auto"/>
            </w:tcBorders>
            <w:shd w:val="clear" w:color="auto" w:fill="auto"/>
          </w:tcPr>
          <w:p w14:paraId="39242E43" w14:textId="77777777" w:rsidR="00C62B7D" w:rsidRPr="00E424AD" w:rsidRDefault="00D9039A" w:rsidP="00902A6A">
            <w:pPr>
              <w:spacing w:after="0" w:line="240" w:lineRule="auto"/>
              <w:rPr>
                <w:lang w:val="de-DE"/>
              </w:rPr>
            </w:pPr>
            <w:sdt>
              <w:sdtPr>
                <w:rPr>
                  <w:lang w:val="en-GB"/>
                </w:rPr>
                <w:id w:val="-1448623143"/>
                <w14:checkbox>
                  <w14:checked w14:val="0"/>
                  <w14:checkedState w14:val="2612" w14:font="MS Mincho"/>
                  <w14:uncheckedState w14:val="2610" w14:font="MS Mincho"/>
                </w14:checkbox>
              </w:sdtPr>
              <w:sdtEndPr/>
              <w:sdtContent>
                <w:r w:rsidR="00902A6A">
                  <w:rPr>
                    <w:rFonts w:ascii="MS Mincho" w:eastAsia="MS Mincho" w:hAnsi="MS Mincho" w:hint="eastAsia"/>
                    <w:lang w:val="en-GB"/>
                  </w:rPr>
                  <w:t>☐</w:t>
                </w:r>
              </w:sdtContent>
            </w:sdt>
            <w:proofErr w:type="spellStart"/>
            <w:r w:rsidR="00902A6A">
              <w:rPr>
                <w:lang w:val="en-GB"/>
              </w:rPr>
              <w:t>Daten</w:t>
            </w:r>
            <w:proofErr w:type="spellEnd"/>
            <w:r w:rsidR="00902A6A">
              <w:rPr>
                <w:lang w:val="en-GB"/>
              </w:rPr>
              <w:t xml:space="preserve">- und </w:t>
            </w:r>
            <w:proofErr w:type="spellStart"/>
            <w:r w:rsidR="00902A6A">
              <w:rPr>
                <w:lang w:val="en-GB"/>
              </w:rPr>
              <w:t>Informationsrecherche</w:t>
            </w:r>
            <w:proofErr w:type="spellEnd"/>
          </w:p>
        </w:tc>
      </w:tr>
      <w:tr w:rsidR="00AA4701" w:rsidRPr="00902A6A" w14:paraId="0AA7589A" w14:textId="77777777" w:rsidTr="00ED39A7">
        <w:trPr>
          <w:cantSplit/>
          <w:trHeight w:val="181"/>
        </w:trPr>
        <w:tc>
          <w:tcPr>
            <w:tcW w:w="2660" w:type="dxa"/>
            <w:tcBorders>
              <w:top w:val="dotted" w:sz="4" w:space="0" w:color="auto"/>
              <w:left w:val="single" w:sz="4" w:space="0" w:color="auto"/>
              <w:bottom w:val="dotted" w:sz="4" w:space="0" w:color="auto"/>
              <w:right w:val="nil"/>
            </w:tcBorders>
            <w:shd w:val="clear" w:color="auto" w:fill="auto"/>
          </w:tcPr>
          <w:p w14:paraId="3C64365A" w14:textId="77777777" w:rsidR="00AA4701" w:rsidRPr="00147DCD" w:rsidRDefault="00AA4701" w:rsidP="00B95DF2">
            <w:pPr>
              <w:spacing w:after="0" w:line="240" w:lineRule="auto"/>
              <w:rPr>
                <w:lang w:val="en-GB"/>
              </w:rPr>
            </w:pPr>
          </w:p>
        </w:tc>
        <w:tc>
          <w:tcPr>
            <w:tcW w:w="8022" w:type="dxa"/>
            <w:tcBorders>
              <w:top w:val="dotted" w:sz="4" w:space="0" w:color="auto"/>
              <w:left w:val="nil"/>
              <w:bottom w:val="dotted" w:sz="4" w:space="0" w:color="auto"/>
            </w:tcBorders>
            <w:shd w:val="clear" w:color="auto" w:fill="auto"/>
          </w:tcPr>
          <w:p w14:paraId="6B85E4CC" w14:textId="77777777" w:rsidR="00AA4701" w:rsidRPr="00CD6543" w:rsidRDefault="00D9039A" w:rsidP="00902A6A">
            <w:pPr>
              <w:spacing w:after="0" w:line="240" w:lineRule="auto"/>
              <w:rPr>
                <w:lang w:val="de-DE"/>
              </w:rPr>
            </w:pPr>
            <w:sdt>
              <w:sdtPr>
                <w:rPr>
                  <w:lang w:val="en-GB"/>
                </w:rPr>
                <w:id w:val="-741638227"/>
                <w14:checkbox>
                  <w14:checked w14:val="0"/>
                  <w14:checkedState w14:val="2612" w14:font="MS Mincho"/>
                  <w14:uncheckedState w14:val="2610" w14:font="MS Mincho"/>
                </w14:checkbox>
              </w:sdtPr>
              <w:sdtEndPr/>
              <w:sdtContent>
                <w:r w:rsidR="00902A6A">
                  <w:rPr>
                    <w:rFonts w:ascii="MS Mincho" w:eastAsia="MS Mincho" w:hAnsi="MS Mincho" w:hint="eastAsia"/>
                    <w:lang w:val="en-GB"/>
                  </w:rPr>
                  <w:t>☐</w:t>
                </w:r>
              </w:sdtContent>
            </w:sdt>
            <w:proofErr w:type="spellStart"/>
            <w:r w:rsidR="00902A6A">
              <w:rPr>
                <w:lang w:val="en-GB"/>
              </w:rPr>
              <w:t>Studienplanung</w:t>
            </w:r>
            <w:proofErr w:type="spellEnd"/>
          </w:p>
        </w:tc>
      </w:tr>
      <w:tr w:rsidR="00902A6A" w:rsidRPr="00147DCD" w14:paraId="0BC3660F" w14:textId="77777777" w:rsidTr="00ED39A7">
        <w:trPr>
          <w:cantSplit/>
          <w:trHeight w:val="181"/>
        </w:trPr>
        <w:tc>
          <w:tcPr>
            <w:tcW w:w="2660" w:type="dxa"/>
            <w:tcBorders>
              <w:top w:val="dotted" w:sz="4" w:space="0" w:color="auto"/>
              <w:left w:val="single" w:sz="4" w:space="0" w:color="auto"/>
              <w:bottom w:val="dotted" w:sz="4" w:space="0" w:color="auto"/>
              <w:right w:val="nil"/>
            </w:tcBorders>
            <w:shd w:val="clear" w:color="auto" w:fill="auto"/>
          </w:tcPr>
          <w:p w14:paraId="50FED466" w14:textId="77777777" w:rsidR="00902A6A" w:rsidRPr="00147DCD" w:rsidRDefault="00902A6A" w:rsidP="003B4240">
            <w:pPr>
              <w:spacing w:after="0" w:line="240" w:lineRule="auto"/>
              <w:rPr>
                <w:lang w:val="en-GB"/>
              </w:rPr>
            </w:pPr>
          </w:p>
        </w:tc>
        <w:tc>
          <w:tcPr>
            <w:tcW w:w="8022" w:type="dxa"/>
            <w:tcBorders>
              <w:top w:val="dotted" w:sz="4" w:space="0" w:color="auto"/>
              <w:left w:val="nil"/>
              <w:bottom w:val="dotted" w:sz="4" w:space="0" w:color="auto"/>
            </w:tcBorders>
            <w:shd w:val="clear" w:color="auto" w:fill="auto"/>
          </w:tcPr>
          <w:p w14:paraId="5B273FB2" w14:textId="77777777" w:rsidR="00902A6A" w:rsidRDefault="00D9039A" w:rsidP="00C11E1C">
            <w:pPr>
              <w:spacing w:after="0" w:line="240" w:lineRule="auto"/>
              <w:rPr>
                <w:lang w:val="en-GB"/>
              </w:rPr>
            </w:pPr>
            <w:sdt>
              <w:sdtPr>
                <w:rPr>
                  <w:lang w:val="en-GB"/>
                </w:rPr>
                <w:id w:val="1430088588"/>
                <w14:checkbox>
                  <w14:checked w14:val="0"/>
                  <w14:checkedState w14:val="2612" w14:font="MS Mincho"/>
                  <w14:uncheckedState w14:val="2610" w14:font="MS Mincho"/>
                </w14:checkbox>
              </w:sdtPr>
              <w:sdtEndPr/>
              <w:sdtContent>
                <w:r w:rsidR="00902A6A">
                  <w:rPr>
                    <w:rFonts w:ascii="MS Mincho" w:eastAsia="MS Mincho" w:hAnsi="MS Mincho" w:hint="eastAsia"/>
                    <w:lang w:val="en-GB"/>
                  </w:rPr>
                  <w:t>☐</w:t>
                </w:r>
              </w:sdtContent>
            </w:sdt>
            <w:proofErr w:type="spellStart"/>
            <w:r w:rsidR="00902A6A">
              <w:rPr>
                <w:lang w:val="en-GB"/>
              </w:rPr>
              <w:t>Datenerhebung</w:t>
            </w:r>
            <w:proofErr w:type="spellEnd"/>
            <w:r w:rsidR="00902A6A">
              <w:rPr>
                <w:lang w:val="en-GB"/>
              </w:rPr>
              <w:t xml:space="preserve"> und -</w:t>
            </w:r>
            <w:proofErr w:type="spellStart"/>
            <w:r w:rsidR="00C11E1C">
              <w:rPr>
                <w:lang w:val="en-GB"/>
              </w:rPr>
              <w:t>verarbeitung</w:t>
            </w:r>
            <w:proofErr w:type="spellEnd"/>
          </w:p>
        </w:tc>
      </w:tr>
      <w:tr w:rsidR="00902A6A" w:rsidRPr="00147DCD" w14:paraId="2507A9CB" w14:textId="77777777" w:rsidTr="00ED39A7">
        <w:trPr>
          <w:cantSplit/>
          <w:trHeight w:val="181"/>
        </w:trPr>
        <w:tc>
          <w:tcPr>
            <w:tcW w:w="2660" w:type="dxa"/>
            <w:tcBorders>
              <w:top w:val="dotted" w:sz="4" w:space="0" w:color="auto"/>
              <w:left w:val="single" w:sz="4" w:space="0" w:color="auto"/>
              <w:bottom w:val="dotted" w:sz="4" w:space="0" w:color="auto"/>
              <w:right w:val="nil"/>
            </w:tcBorders>
            <w:shd w:val="clear" w:color="auto" w:fill="auto"/>
          </w:tcPr>
          <w:p w14:paraId="622F117B" w14:textId="77777777" w:rsidR="00902A6A" w:rsidRPr="00147DCD" w:rsidRDefault="00902A6A" w:rsidP="003B4240">
            <w:pPr>
              <w:spacing w:after="0" w:line="240" w:lineRule="auto"/>
              <w:rPr>
                <w:lang w:val="en-GB"/>
              </w:rPr>
            </w:pPr>
          </w:p>
        </w:tc>
        <w:tc>
          <w:tcPr>
            <w:tcW w:w="8022" w:type="dxa"/>
            <w:tcBorders>
              <w:top w:val="dotted" w:sz="4" w:space="0" w:color="auto"/>
              <w:left w:val="nil"/>
              <w:bottom w:val="dotted" w:sz="4" w:space="0" w:color="auto"/>
            </w:tcBorders>
            <w:shd w:val="clear" w:color="auto" w:fill="auto"/>
          </w:tcPr>
          <w:p w14:paraId="42BE9930" w14:textId="7653F845" w:rsidR="00902A6A" w:rsidRDefault="00D9039A" w:rsidP="00902A6A">
            <w:pPr>
              <w:spacing w:after="0" w:line="240" w:lineRule="auto"/>
              <w:rPr>
                <w:lang w:val="en-GB"/>
              </w:rPr>
            </w:pPr>
            <w:sdt>
              <w:sdtPr>
                <w:rPr>
                  <w:lang w:val="en-GB"/>
                </w:rPr>
                <w:id w:val="904253832"/>
                <w14:checkbox>
                  <w14:checked w14:val="1"/>
                  <w14:checkedState w14:val="2612" w14:font="MS Mincho"/>
                  <w14:uncheckedState w14:val="2610" w14:font="MS Mincho"/>
                </w14:checkbox>
              </w:sdtPr>
              <w:sdtEndPr/>
              <w:sdtContent>
                <w:r w:rsidR="00DE5995">
                  <w:rPr>
                    <w:rFonts w:ascii="MS Mincho" w:eastAsia="MS Mincho" w:hAnsi="MS Mincho" w:hint="eastAsia"/>
                    <w:lang w:val="en-GB"/>
                  </w:rPr>
                  <w:t>☒</w:t>
                </w:r>
              </w:sdtContent>
            </w:sdt>
            <w:proofErr w:type="spellStart"/>
            <w:r w:rsidR="00902A6A">
              <w:rPr>
                <w:lang w:val="en-GB"/>
              </w:rPr>
              <w:t>Datenaufbereitung</w:t>
            </w:r>
            <w:proofErr w:type="spellEnd"/>
            <w:r w:rsidR="00902A6A">
              <w:rPr>
                <w:lang w:val="en-GB"/>
              </w:rPr>
              <w:t xml:space="preserve"> und -analyse</w:t>
            </w:r>
          </w:p>
        </w:tc>
      </w:tr>
      <w:tr w:rsidR="00902A6A" w:rsidRPr="00147DCD" w14:paraId="15EB9EBE" w14:textId="77777777" w:rsidTr="00902A6A">
        <w:trPr>
          <w:cantSplit/>
          <w:trHeight w:val="181"/>
        </w:trPr>
        <w:tc>
          <w:tcPr>
            <w:tcW w:w="2660" w:type="dxa"/>
            <w:tcBorders>
              <w:top w:val="dotted" w:sz="4" w:space="0" w:color="auto"/>
              <w:left w:val="single" w:sz="4" w:space="0" w:color="auto"/>
              <w:bottom w:val="single" w:sz="4" w:space="0" w:color="auto"/>
              <w:right w:val="nil"/>
            </w:tcBorders>
            <w:shd w:val="clear" w:color="auto" w:fill="auto"/>
          </w:tcPr>
          <w:p w14:paraId="3209A50B" w14:textId="77777777" w:rsidR="00902A6A" w:rsidRPr="00147DCD" w:rsidRDefault="00902A6A" w:rsidP="003B4240">
            <w:pPr>
              <w:spacing w:after="0" w:line="240" w:lineRule="auto"/>
              <w:rPr>
                <w:lang w:val="en-GB"/>
              </w:rPr>
            </w:pPr>
          </w:p>
        </w:tc>
        <w:tc>
          <w:tcPr>
            <w:tcW w:w="8022" w:type="dxa"/>
            <w:tcBorders>
              <w:top w:val="dotted" w:sz="4" w:space="0" w:color="auto"/>
              <w:left w:val="nil"/>
              <w:bottom w:val="single" w:sz="4" w:space="0" w:color="auto"/>
            </w:tcBorders>
            <w:shd w:val="clear" w:color="auto" w:fill="auto"/>
          </w:tcPr>
          <w:p w14:paraId="370D57BC" w14:textId="77777777" w:rsidR="00902A6A" w:rsidRDefault="00D9039A" w:rsidP="00902A6A">
            <w:pPr>
              <w:spacing w:after="0" w:line="240" w:lineRule="auto"/>
              <w:rPr>
                <w:lang w:val="en-GB"/>
              </w:rPr>
            </w:pPr>
            <w:sdt>
              <w:sdtPr>
                <w:rPr>
                  <w:lang w:val="en-GB"/>
                </w:rPr>
                <w:id w:val="254491195"/>
                <w14:checkbox>
                  <w14:checked w14:val="0"/>
                  <w14:checkedState w14:val="2612" w14:font="MS Mincho"/>
                  <w14:uncheckedState w14:val="2610" w14:font="MS Mincho"/>
                </w14:checkbox>
              </w:sdtPr>
              <w:sdtEndPr/>
              <w:sdtContent>
                <w:r w:rsidR="00902A6A">
                  <w:rPr>
                    <w:rFonts w:ascii="MS Gothic" w:eastAsia="MS Gothic" w:hint="eastAsia"/>
                    <w:lang w:val="en-GB"/>
                  </w:rPr>
                  <w:t>☐</w:t>
                </w:r>
              </w:sdtContent>
            </w:sdt>
            <w:proofErr w:type="spellStart"/>
            <w:r w:rsidR="00902A6A">
              <w:rPr>
                <w:lang w:val="en-GB"/>
              </w:rPr>
              <w:t>Datenregistierung</w:t>
            </w:r>
            <w:proofErr w:type="spellEnd"/>
            <w:r w:rsidR="00902A6A">
              <w:rPr>
                <w:lang w:val="en-GB"/>
              </w:rPr>
              <w:t xml:space="preserve"> und </w:t>
            </w:r>
            <w:r w:rsidR="00C11E1C">
              <w:rPr>
                <w:lang w:val="en-GB"/>
              </w:rPr>
              <w:t>–</w:t>
            </w:r>
            <w:proofErr w:type="spellStart"/>
            <w:r w:rsidR="00902A6A">
              <w:rPr>
                <w:lang w:val="en-GB"/>
              </w:rPr>
              <w:t>archivierung</w:t>
            </w:r>
            <w:proofErr w:type="spellEnd"/>
            <w:r w:rsidR="00C11E1C">
              <w:rPr>
                <w:lang w:val="en-GB"/>
              </w:rPr>
              <w:t xml:space="preserve">, </w:t>
            </w:r>
            <w:proofErr w:type="spellStart"/>
            <w:r w:rsidR="00C11E1C">
              <w:rPr>
                <w:lang w:val="en-GB"/>
              </w:rPr>
              <w:t>Datenmanagement</w:t>
            </w:r>
            <w:proofErr w:type="spellEnd"/>
          </w:p>
        </w:tc>
      </w:tr>
      <w:tr w:rsidR="00C62B7D" w:rsidRPr="00147DCD" w14:paraId="63F9B2CB" w14:textId="77777777" w:rsidTr="00902A6A">
        <w:trPr>
          <w:cantSplit/>
          <w:trHeight w:val="181"/>
        </w:trPr>
        <w:tc>
          <w:tcPr>
            <w:tcW w:w="2660" w:type="dxa"/>
            <w:tcBorders>
              <w:top w:val="single" w:sz="4" w:space="0" w:color="auto"/>
              <w:left w:val="single" w:sz="4" w:space="0" w:color="auto"/>
              <w:bottom w:val="single" w:sz="4" w:space="0" w:color="auto"/>
              <w:right w:val="nil"/>
            </w:tcBorders>
            <w:shd w:val="clear" w:color="auto" w:fill="auto"/>
          </w:tcPr>
          <w:p w14:paraId="0B359187" w14:textId="77777777" w:rsidR="00C62B7D" w:rsidRPr="00147DCD" w:rsidRDefault="00C62B7D" w:rsidP="003B4240">
            <w:pPr>
              <w:spacing w:after="0" w:line="240" w:lineRule="auto"/>
              <w:rPr>
                <w:lang w:val="en-GB"/>
              </w:rPr>
            </w:pPr>
            <w:proofErr w:type="spellStart"/>
            <w:r w:rsidRPr="00147DCD">
              <w:rPr>
                <w:lang w:val="en-GB"/>
              </w:rPr>
              <w:t>Method</w:t>
            </w:r>
            <w:r>
              <w:rPr>
                <w:lang w:val="en-GB"/>
              </w:rPr>
              <w:t>e</w:t>
            </w:r>
            <w:proofErr w:type="spellEnd"/>
            <w:r w:rsidRPr="00147DCD">
              <w:rPr>
                <w:lang w:val="en-GB"/>
              </w:rPr>
              <w:t>:</w:t>
            </w:r>
          </w:p>
        </w:tc>
        <w:tc>
          <w:tcPr>
            <w:tcW w:w="8022" w:type="dxa"/>
            <w:tcBorders>
              <w:top w:val="single" w:sz="4" w:space="0" w:color="auto"/>
              <w:left w:val="nil"/>
              <w:bottom w:val="single" w:sz="4" w:space="0" w:color="auto"/>
            </w:tcBorders>
            <w:shd w:val="clear" w:color="auto" w:fill="auto"/>
          </w:tcPr>
          <w:p w14:paraId="211CABDB" w14:textId="56BE049B" w:rsidR="00C62B7D" w:rsidRPr="00147DCD" w:rsidRDefault="00D9039A" w:rsidP="00CD6543">
            <w:pPr>
              <w:spacing w:after="0" w:line="240" w:lineRule="auto"/>
              <w:rPr>
                <w:lang w:val="en-GB"/>
              </w:rPr>
            </w:pPr>
            <w:sdt>
              <w:sdtPr>
                <w:rPr>
                  <w:lang w:val="en-GB"/>
                </w:rPr>
                <w:id w:val="524682828"/>
                <w14:checkbox>
                  <w14:checked w14:val="1"/>
                  <w14:checkedState w14:val="2612" w14:font="MS Mincho"/>
                  <w14:uncheckedState w14:val="2610" w14:font="MS Mincho"/>
                </w14:checkbox>
              </w:sdtPr>
              <w:sdtEndPr/>
              <w:sdtContent>
                <w:r w:rsidR="00DE5995">
                  <w:rPr>
                    <w:rFonts w:ascii="MS Mincho" w:eastAsia="MS Mincho" w:hAnsi="MS Mincho" w:hint="eastAsia"/>
                    <w:lang w:val="en-GB"/>
                  </w:rPr>
                  <w:t>☒</w:t>
                </w:r>
              </w:sdtContent>
            </w:sdt>
            <w:proofErr w:type="spellStart"/>
            <w:r w:rsidR="00C62B7D">
              <w:rPr>
                <w:lang w:val="en-GB"/>
              </w:rPr>
              <w:t>Quantitativ</w:t>
            </w:r>
            <w:proofErr w:type="spellEnd"/>
            <w:r w:rsidR="00C62B7D" w:rsidRPr="00147DCD">
              <w:rPr>
                <w:lang w:val="en-GB"/>
              </w:rPr>
              <w:tab/>
            </w:r>
            <w:r w:rsidR="00C62B7D" w:rsidRPr="00147DCD">
              <w:rPr>
                <w:lang w:val="en-GB"/>
              </w:rPr>
              <w:tab/>
            </w:r>
            <w:sdt>
              <w:sdtPr>
                <w:rPr>
                  <w:lang w:val="en-GB"/>
                </w:rPr>
                <w:id w:val="-273865637"/>
                <w14:checkbox>
                  <w14:checked w14:val="0"/>
                  <w14:checkedState w14:val="2612" w14:font="MS Mincho"/>
                  <w14:uncheckedState w14:val="2610" w14:font="MS Mincho"/>
                </w14:checkbox>
              </w:sdtPr>
              <w:sdtEndPr/>
              <w:sdtContent>
                <w:r w:rsidR="00CD6543">
                  <w:rPr>
                    <w:rFonts w:ascii="MS Gothic" w:eastAsia="MS Gothic" w:hint="eastAsia"/>
                    <w:lang w:val="en-GB"/>
                  </w:rPr>
                  <w:t>☐</w:t>
                </w:r>
              </w:sdtContent>
            </w:sdt>
            <w:proofErr w:type="spellStart"/>
            <w:r w:rsidR="00C62B7D">
              <w:rPr>
                <w:lang w:val="en-GB"/>
              </w:rPr>
              <w:t>Qualitativ</w:t>
            </w:r>
            <w:proofErr w:type="spellEnd"/>
            <w:r w:rsidR="00C62B7D" w:rsidRPr="00147DCD">
              <w:rPr>
                <w:lang w:val="en-GB"/>
              </w:rPr>
              <w:tab/>
            </w:r>
            <w:r w:rsidR="00C62B7D" w:rsidRPr="00147DCD">
              <w:rPr>
                <w:lang w:val="en-GB"/>
              </w:rPr>
              <w:tab/>
            </w:r>
            <w:sdt>
              <w:sdtPr>
                <w:rPr>
                  <w:lang w:val="en-GB"/>
                </w:rPr>
                <w:id w:val="1302958128"/>
                <w14:checkbox>
                  <w14:checked w14:val="0"/>
                  <w14:checkedState w14:val="2612" w14:font="MS Mincho"/>
                  <w14:uncheckedState w14:val="2610" w14:font="MS Mincho"/>
                </w14:checkbox>
              </w:sdtPr>
              <w:sdtEndPr/>
              <w:sdtContent>
                <w:r w:rsidR="00CD6543">
                  <w:rPr>
                    <w:rFonts w:ascii="MS Gothic" w:eastAsia="MS Gothic" w:hint="eastAsia"/>
                    <w:lang w:val="en-GB"/>
                  </w:rPr>
                  <w:t>☐</w:t>
                </w:r>
              </w:sdtContent>
            </w:sdt>
            <w:r w:rsidR="00C62B7D" w:rsidRPr="00147DCD">
              <w:rPr>
                <w:lang w:val="en-GB"/>
              </w:rPr>
              <w:t>Mixed</w:t>
            </w:r>
          </w:p>
        </w:tc>
      </w:tr>
      <w:tr w:rsidR="00C62B7D" w:rsidRPr="00147DCD" w14:paraId="7B592FDE" w14:textId="77777777" w:rsidTr="00902A6A">
        <w:trPr>
          <w:cantSplit/>
          <w:trHeight w:val="181"/>
        </w:trPr>
        <w:tc>
          <w:tcPr>
            <w:tcW w:w="2660" w:type="dxa"/>
            <w:tcBorders>
              <w:top w:val="single" w:sz="4" w:space="0" w:color="auto"/>
              <w:left w:val="single" w:sz="4" w:space="0" w:color="auto"/>
              <w:bottom w:val="single" w:sz="4" w:space="0" w:color="auto"/>
              <w:right w:val="nil"/>
            </w:tcBorders>
            <w:shd w:val="clear" w:color="auto" w:fill="auto"/>
          </w:tcPr>
          <w:p w14:paraId="7D4D0576" w14:textId="77777777" w:rsidR="00C62B7D" w:rsidRDefault="00C62B7D" w:rsidP="00147DCD">
            <w:pPr>
              <w:spacing w:after="0" w:line="240" w:lineRule="auto"/>
              <w:rPr>
                <w:lang w:val="en-GB"/>
              </w:rPr>
            </w:pPr>
            <w:proofErr w:type="spellStart"/>
            <w:r>
              <w:rPr>
                <w:lang w:val="en-GB"/>
              </w:rPr>
              <w:t>Sprache</w:t>
            </w:r>
            <w:proofErr w:type="spellEnd"/>
            <w:r>
              <w:rPr>
                <w:lang w:val="en-GB"/>
              </w:rPr>
              <w:t xml:space="preserve">: </w:t>
            </w:r>
          </w:p>
        </w:tc>
        <w:tc>
          <w:tcPr>
            <w:tcW w:w="8022" w:type="dxa"/>
            <w:tcBorders>
              <w:top w:val="single" w:sz="4" w:space="0" w:color="auto"/>
              <w:left w:val="nil"/>
              <w:bottom w:val="single" w:sz="4" w:space="0" w:color="auto"/>
            </w:tcBorders>
            <w:shd w:val="clear" w:color="auto" w:fill="auto"/>
          </w:tcPr>
          <w:p w14:paraId="0ED77967" w14:textId="35056C0D" w:rsidR="00C62B7D" w:rsidRPr="00147DCD" w:rsidRDefault="00D9039A" w:rsidP="00CD6543">
            <w:pPr>
              <w:spacing w:after="0" w:line="240" w:lineRule="auto"/>
              <w:rPr>
                <w:lang w:val="en-GB"/>
              </w:rPr>
            </w:pPr>
            <w:sdt>
              <w:sdtPr>
                <w:rPr>
                  <w:lang w:val="en-GB"/>
                </w:rPr>
                <w:id w:val="-567418404"/>
                <w14:checkbox>
                  <w14:checked w14:val="0"/>
                  <w14:checkedState w14:val="2612" w14:font="MS Mincho"/>
                  <w14:uncheckedState w14:val="2610" w14:font="MS Mincho"/>
                </w14:checkbox>
              </w:sdtPr>
              <w:sdtEndPr/>
              <w:sdtContent>
                <w:r w:rsidR="00CD6543">
                  <w:rPr>
                    <w:rFonts w:ascii="MS Gothic" w:eastAsia="MS Gothic" w:hint="eastAsia"/>
                    <w:lang w:val="en-GB"/>
                  </w:rPr>
                  <w:t>☐</w:t>
                </w:r>
              </w:sdtContent>
            </w:sdt>
            <w:r w:rsidR="00C62B7D">
              <w:rPr>
                <w:lang w:val="en-GB"/>
              </w:rPr>
              <w:t>Deutsch</w:t>
            </w:r>
            <w:r w:rsidR="00C62B7D" w:rsidRPr="00147DCD">
              <w:rPr>
                <w:lang w:val="en-GB"/>
              </w:rPr>
              <w:tab/>
            </w:r>
            <w:r w:rsidR="00C62B7D" w:rsidRPr="00147DCD">
              <w:rPr>
                <w:lang w:val="en-GB"/>
              </w:rPr>
              <w:tab/>
            </w:r>
            <w:sdt>
              <w:sdtPr>
                <w:rPr>
                  <w:lang w:val="en-GB"/>
                </w:rPr>
                <w:id w:val="1255859072"/>
                <w14:checkbox>
                  <w14:checked w14:val="1"/>
                  <w14:checkedState w14:val="2612" w14:font="MS Mincho"/>
                  <w14:uncheckedState w14:val="2610" w14:font="MS Mincho"/>
                </w14:checkbox>
              </w:sdtPr>
              <w:sdtEndPr/>
              <w:sdtContent>
                <w:r w:rsidR="00DE5995">
                  <w:rPr>
                    <w:rFonts w:ascii="MS Mincho" w:eastAsia="MS Mincho" w:hAnsi="MS Mincho" w:hint="eastAsia"/>
                    <w:lang w:val="en-GB"/>
                  </w:rPr>
                  <w:t>☒</w:t>
                </w:r>
              </w:sdtContent>
            </w:sdt>
            <w:proofErr w:type="spellStart"/>
            <w:r w:rsidR="00C62B7D">
              <w:rPr>
                <w:lang w:val="en-GB"/>
              </w:rPr>
              <w:t>Englisch</w:t>
            </w:r>
            <w:proofErr w:type="spellEnd"/>
          </w:p>
        </w:tc>
      </w:tr>
      <w:tr w:rsidR="00C62B7D" w:rsidRPr="00147DCD" w14:paraId="66BE9BB3" w14:textId="77777777" w:rsidTr="00902A6A">
        <w:trPr>
          <w:cantSplit/>
          <w:trHeight w:val="181"/>
        </w:trPr>
        <w:tc>
          <w:tcPr>
            <w:tcW w:w="2660" w:type="dxa"/>
            <w:tcBorders>
              <w:top w:val="single" w:sz="4" w:space="0" w:color="auto"/>
              <w:left w:val="single" w:sz="4" w:space="0" w:color="auto"/>
              <w:bottom w:val="single" w:sz="4" w:space="0" w:color="auto"/>
              <w:right w:val="nil"/>
            </w:tcBorders>
            <w:shd w:val="clear" w:color="auto" w:fill="auto"/>
          </w:tcPr>
          <w:p w14:paraId="278E547B" w14:textId="77777777" w:rsidR="00C62B7D" w:rsidRDefault="00C62B7D" w:rsidP="00147DCD">
            <w:pPr>
              <w:spacing w:after="0" w:line="240" w:lineRule="auto"/>
              <w:rPr>
                <w:lang w:val="en-GB"/>
              </w:rPr>
            </w:pPr>
            <w:r>
              <w:rPr>
                <w:lang w:val="en-GB"/>
              </w:rPr>
              <w:t>Ort:</w:t>
            </w:r>
          </w:p>
        </w:tc>
        <w:tc>
          <w:tcPr>
            <w:tcW w:w="8022" w:type="dxa"/>
            <w:tcBorders>
              <w:top w:val="single" w:sz="4" w:space="0" w:color="auto"/>
              <w:left w:val="nil"/>
              <w:bottom w:val="single" w:sz="4" w:space="0" w:color="auto"/>
            </w:tcBorders>
            <w:shd w:val="clear" w:color="auto" w:fill="auto"/>
          </w:tcPr>
          <w:p w14:paraId="1A4BBDD7" w14:textId="77777777" w:rsidR="00C62B7D" w:rsidRPr="00147DCD" w:rsidRDefault="00D9039A" w:rsidP="00CD6543">
            <w:pPr>
              <w:spacing w:after="0" w:line="240" w:lineRule="auto"/>
              <w:rPr>
                <w:lang w:val="en-GB"/>
              </w:rPr>
            </w:pPr>
            <w:sdt>
              <w:sdtPr>
                <w:rPr>
                  <w:lang w:val="en-GB"/>
                </w:rPr>
                <w:id w:val="-1783566699"/>
                <w14:checkbox>
                  <w14:checked w14:val="0"/>
                  <w14:checkedState w14:val="2612" w14:font="MS Mincho"/>
                  <w14:uncheckedState w14:val="2610" w14:font="MS Mincho"/>
                </w14:checkbox>
              </w:sdtPr>
              <w:sdtEndPr/>
              <w:sdtContent>
                <w:r w:rsidR="00CD6543">
                  <w:rPr>
                    <w:rFonts w:ascii="MS Gothic" w:eastAsia="MS Gothic" w:hint="eastAsia"/>
                    <w:lang w:val="en-GB"/>
                  </w:rPr>
                  <w:t>☐</w:t>
                </w:r>
              </w:sdtContent>
            </w:sdt>
            <w:r w:rsidR="00C62B7D">
              <w:rPr>
                <w:lang w:val="en-GB"/>
              </w:rPr>
              <w:t>Mannheim</w:t>
            </w:r>
            <w:r w:rsidR="00C62B7D" w:rsidRPr="00147DCD">
              <w:rPr>
                <w:lang w:val="en-GB"/>
              </w:rPr>
              <w:tab/>
            </w:r>
            <w:r w:rsidR="00C62B7D" w:rsidRPr="00147DCD">
              <w:rPr>
                <w:lang w:val="en-GB"/>
              </w:rPr>
              <w:tab/>
            </w:r>
            <w:sdt>
              <w:sdtPr>
                <w:rPr>
                  <w:lang w:val="en-GB"/>
                </w:rPr>
                <w:id w:val="2065373205"/>
                <w14:checkbox>
                  <w14:checked w14:val="0"/>
                  <w14:checkedState w14:val="2612" w14:font="MS Mincho"/>
                  <w14:uncheckedState w14:val="2610" w14:font="MS Mincho"/>
                </w14:checkbox>
              </w:sdtPr>
              <w:sdtEndPr/>
              <w:sdtContent>
                <w:r w:rsidR="00CD6543">
                  <w:rPr>
                    <w:rFonts w:ascii="MS Gothic" w:eastAsia="MS Gothic" w:hint="eastAsia"/>
                    <w:lang w:val="en-GB"/>
                  </w:rPr>
                  <w:t>☐</w:t>
                </w:r>
              </w:sdtContent>
            </w:sdt>
            <w:r w:rsidR="00C62B7D">
              <w:rPr>
                <w:lang w:val="en-GB"/>
              </w:rPr>
              <w:t>Köln</w:t>
            </w:r>
            <w:r w:rsidR="00C62B7D" w:rsidRPr="00147DCD">
              <w:rPr>
                <w:lang w:val="en-GB"/>
              </w:rPr>
              <w:tab/>
            </w:r>
          </w:p>
        </w:tc>
      </w:tr>
    </w:tbl>
    <w:p w14:paraId="3967FD84" w14:textId="77777777" w:rsidR="00CB0F42" w:rsidRPr="00CB0F42" w:rsidRDefault="00CB0F42">
      <w:pPr>
        <w:rPr>
          <w:lang w:val="de-DE"/>
        </w:rPr>
      </w:pPr>
      <w:r>
        <w:rPr>
          <w:lang w:val="de-DE"/>
        </w:rPr>
        <w:t>Fortsetzung auf nächster Seite</w:t>
      </w:r>
    </w:p>
    <w:p w14:paraId="65758279" w14:textId="77777777" w:rsidR="00CB0F42" w:rsidRDefault="00CB0F42">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4"/>
        <w:gridCol w:w="3590"/>
        <w:gridCol w:w="3682"/>
      </w:tblGrid>
      <w:tr w:rsidR="00C135A0" w:rsidRPr="00AA4701" w14:paraId="2121C30F" w14:textId="77777777" w:rsidTr="00902A6A">
        <w:tc>
          <w:tcPr>
            <w:tcW w:w="3227" w:type="dxa"/>
            <w:tcBorders>
              <w:top w:val="single" w:sz="4" w:space="0" w:color="auto"/>
              <w:left w:val="single" w:sz="4" w:space="0" w:color="auto"/>
              <w:bottom w:val="single" w:sz="4" w:space="0" w:color="auto"/>
              <w:right w:val="nil"/>
            </w:tcBorders>
            <w:shd w:val="clear" w:color="auto" w:fill="DDD9C3"/>
          </w:tcPr>
          <w:p w14:paraId="681B4DC5" w14:textId="77777777" w:rsidR="00C135A0" w:rsidRPr="00AA4701" w:rsidRDefault="00C135A0" w:rsidP="00147DCD">
            <w:pPr>
              <w:spacing w:after="0" w:line="240" w:lineRule="auto"/>
              <w:rPr>
                <w:b/>
                <w:sz w:val="24"/>
                <w:lang w:val="en-GB"/>
              </w:rPr>
            </w:pPr>
            <w:proofErr w:type="spellStart"/>
            <w:r>
              <w:rPr>
                <w:b/>
                <w:sz w:val="24"/>
                <w:lang w:val="en-GB"/>
              </w:rPr>
              <w:lastRenderedPageBreak/>
              <w:t>Technische</w:t>
            </w:r>
            <w:proofErr w:type="spellEnd"/>
            <w:r>
              <w:rPr>
                <w:b/>
                <w:sz w:val="24"/>
                <w:lang w:val="en-GB"/>
              </w:rPr>
              <w:t xml:space="preserve"> </w:t>
            </w:r>
            <w:proofErr w:type="spellStart"/>
            <w:r>
              <w:rPr>
                <w:b/>
                <w:sz w:val="24"/>
                <w:lang w:val="en-GB"/>
              </w:rPr>
              <w:t>Ausstattung</w:t>
            </w:r>
            <w:proofErr w:type="spellEnd"/>
            <w:r w:rsidRPr="00AA4701">
              <w:rPr>
                <w:b/>
                <w:sz w:val="24"/>
                <w:lang w:val="en-GB"/>
              </w:rPr>
              <w:t>:</w:t>
            </w:r>
          </w:p>
        </w:tc>
        <w:tc>
          <w:tcPr>
            <w:tcW w:w="7455" w:type="dxa"/>
            <w:gridSpan w:val="2"/>
            <w:tcBorders>
              <w:top w:val="single" w:sz="4" w:space="0" w:color="auto"/>
              <w:left w:val="nil"/>
              <w:bottom w:val="single" w:sz="4" w:space="0" w:color="auto"/>
            </w:tcBorders>
            <w:shd w:val="clear" w:color="auto" w:fill="DDD9C3"/>
          </w:tcPr>
          <w:p w14:paraId="7A837B65" w14:textId="77777777" w:rsidR="00C135A0" w:rsidRPr="00AA4701" w:rsidRDefault="00C135A0" w:rsidP="00147DCD">
            <w:pPr>
              <w:spacing w:after="0" w:line="240" w:lineRule="auto"/>
              <w:rPr>
                <w:sz w:val="24"/>
                <w:lang w:val="en-GB"/>
              </w:rPr>
            </w:pPr>
          </w:p>
        </w:tc>
      </w:tr>
      <w:tr w:rsidR="00C135A0" w:rsidRPr="00BC68EA" w14:paraId="35FE89E7" w14:textId="77777777" w:rsidTr="008E3542">
        <w:trPr>
          <w:cantSplit/>
        </w:trPr>
        <w:tc>
          <w:tcPr>
            <w:tcW w:w="3227" w:type="dxa"/>
            <w:tcBorders>
              <w:top w:val="single" w:sz="4" w:space="0" w:color="auto"/>
              <w:left w:val="single" w:sz="4" w:space="0" w:color="auto"/>
              <w:bottom w:val="single" w:sz="4" w:space="0" w:color="auto"/>
              <w:right w:val="nil"/>
            </w:tcBorders>
            <w:shd w:val="clear" w:color="auto" w:fill="auto"/>
          </w:tcPr>
          <w:p w14:paraId="2744E98C" w14:textId="77777777" w:rsidR="00C135A0" w:rsidRPr="00147DCD" w:rsidRDefault="00C135A0" w:rsidP="00D1459D">
            <w:pPr>
              <w:spacing w:after="0" w:line="240" w:lineRule="auto"/>
              <w:rPr>
                <w:lang w:val="en-GB"/>
              </w:rPr>
            </w:pPr>
            <w:r w:rsidRPr="00147DCD">
              <w:rPr>
                <w:lang w:val="en-GB"/>
              </w:rPr>
              <w:t xml:space="preserve">PC/Laptop </w:t>
            </w:r>
            <w:r>
              <w:rPr>
                <w:lang w:val="en-GB"/>
              </w:rPr>
              <w:t xml:space="preserve">für </w:t>
            </w:r>
            <w:proofErr w:type="spellStart"/>
            <w:r>
              <w:rPr>
                <w:lang w:val="en-GB"/>
              </w:rPr>
              <w:t>DozentInnen</w:t>
            </w:r>
            <w:proofErr w:type="spellEnd"/>
            <w:r w:rsidRPr="00147DCD">
              <w:rPr>
                <w:lang w:val="en-GB"/>
              </w:rPr>
              <w:t>?</w:t>
            </w:r>
          </w:p>
        </w:tc>
        <w:tc>
          <w:tcPr>
            <w:tcW w:w="7455" w:type="dxa"/>
            <w:gridSpan w:val="2"/>
            <w:tcBorders>
              <w:top w:val="single" w:sz="4" w:space="0" w:color="auto"/>
              <w:left w:val="nil"/>
              <w:bottom w:val="single" w:sz="4" w:space="0" w:color="auto"/>
            </w:tcBorders>
            <w:shd w:val="clear" w:color="auto" w:fill="auto"/>
          </w:tcPr>
          <w:p w14:paraId="19C06432" w14:textId="77777777" w:rsidR="00C135A0" w:rsidRPr="00D1459D" w:rsidRDefault="00D9039A" w:rsidP="00147DCD">
            <w:pPr>
              <w:spacing w:after="0" w:line="240" w:lineRule="auto"/>
              <w:rPr>
                <w:lang w:val="de-DE"/>
              </w:rPr>
            </w:pPr>
            <w:sdt>
              <w:sdtPr>
                <w:rPr>
                  <w:lang w:val="de-DE"/>
                </w:rPr>
                <w:id w:val="24454227"/>
                <w14:checkbox>
                  <w14:checked w14:val="0"/>
                  <w14:checkedState w14:val="2612" w14:font="MS Mincho"/>
                  <w14:uncheckedState w14:val="2610" w14:font="MS Mincho"/>
                </w14:checkbox>
              </w:sdtPr>
              <w:sdtEndPr/>
              <w:sdtContent>
                <w:r w:rsidR="006238EF">
                  <w:rPr>
                    <w:rFonts w:ascii="MS Mincho" w:eastAsia="MS Mincho" w:hAnsi="MS Mincho" w:hint="eastAsia"/>
                    <w:lang w:val="de-DE"/>
                  </w:rPr>
                  <w:t>☐</w:t>
                </w:r>
              </w:sdtContent>
            </w:sdt>
            <w:r w:rsidR="00C135A0" w:rsidRPr="00D1459D">
              <w:rPr>
                <w:lang w:val="de-DE"/>
              </w:rPr>
              <w:t>ja</w:t>
            </w:r>
          </w:p>
          <w:p w14:paraId="04D09ED2" w14:textId="298FA67F" w:rsidR="00C135A0" w:rsidRPr="00D1459D" w:rsidRDefault="00D9039A" w:rsidP="00147DCD">
            <w:pPr>
              <w:spacing w:after="0" w:line="240" w:lineRule="auto"/>
              <w:rPr>
                <w:lang w:val="de-DE"/>
              </w:rPr>
            </w:pPr>
            <w:sdt>
              <w:sdtPr>
                <w:rPr>
                  <w:lang w:val="de-DE"/>
                </w:rPr>
                <w:id w:val="1822851402"/>
                <w14:checkbox>
                  <w14:checked w14:val="1"/>
                  <w14:checkedState w14:val="2612" w14:font="MS Mincho"/>
                  <w14:uncheckedState w14:val="2610" w14:font="MS Mincho"/>
                </w14:checkbox>
              </w:sdtPr>
              <w:sdtEndPr/>
              <w:sdtContent>
                <w:r w:rsidR="00D0056C">
                  <w:rPr>
                    <w:rFonts w:ascii="MS Mincho" w:eastAsia="MS Mincho" w:hAnsi="MS Mincho" w:hint="eastAsia"/>
                    <w:lang w:val="de-DE"/>
                  </w:rPr>
                  <w:t>☒</w:t>
                </w:r>
              </w:sdtContent>
            </w:sdt>
            <w:r w:rsidR="00C135A0" w:rsidRPr="00D1459D">
              <w:rPr>
                <w:lang w:val="de-DE"/>
              </w:rPr>
              <w:t>nein</w:t>
            </w:r>
          </w:p>
          <w:p w14:paraId="52698ACC" w14:textId="77777777" w:rsidR="00C135A0" w:rsidRPr="00D1459D" w:rsidRDefault="00D9039A" w:rsidP="00D1459D">
            <w:pPr>
              <w:spacing w:after="0" w:line="240" w:lineRule="auto"/>
              <w:rPr>
                <w:lang w:val="de-DE"/>
              </w:rPr>
            </w:pPr>
            <w:sdt>
              <w:sdtPr>
                <w:rPr>
                  <w:lang w:val="de-DE"/>
                </w:rPr>
                <w:id w:val="221266406"/>
                <w14:checkbox>
                  <w14:checked w14:val="0"/>
                  <w14:checkedState w14:val="2612" w14:font="MS Mincho"/>
                  <w14:uncheckedState w14:val="2610" w14:font="MS Mincho"/>
                </w14:checkbox>
              </w:sdtPr>
              <w:sdtEndPr/>
              <w:sdtContent>
                <w:r w:rsidR="00CD6543">
                  <w:rPr>
                    <w:rFonts w:ascii="MS Gothic" w:eastAsia="MS Gothic" w:hint="eastAsia"/>
                    <w:lang w:val="de-DE"/>
                  </w:rPr>
                  <w:t>☐</w:t>
                </w:r>
              </w:sdtContent>
            </w:sdt>
            <w:r w:rsidR="00C135A0">
              <w:rPr>
                <w:lang w:val="de-DE"/>
              </w:rPr>
              <w:t>noch nicht bekannt</w:t>
            </w:r>
          </w:p>
        </w:tc>
      </w:tr>
      <w:tr w:rsidR="00C135A0" w:rsidRPr="00BC68EA" w14:paraId="3494F249" w14:textId="77777777" w:rsidTr="008E3542">
        <w:trPr>
          <w:cantSplit/>
        </w:trPr>
        <w:tc>
          <w:tcPr>
            <w:tcW w:w="3227" w:type="dxa"/>
            <w:tcBorders>
              <w:top w:val="single" w:sz="4" w:space="0" w:color="auto"/>
              <w:left w:val="single" w:sz="4" w:space="0" w:color="auto"/>
              <w:bottom w:val="single" w:sz="4" w:space="0" w:color="auto"/>
              <w:right w:val="nil"/>
            </w:tcBorders>
            <w:shd w:val="clear" w:color="auto" w:fill="auto"/>
          </w:tcPr>
          <w:p w14:paraId="00FD3BF0" w14:textId="77777777" w:rsidR="00C135A0" w:rsidRPr="00147DCD" w:rsidRDefault="00C135A0" w:rsidP="006238EF">
            <w:pPr>
              <w:spacing w:after="0" w:line="240" w:lineRule="auto"/>
              <w:rPr>
                <w:lang w:val="en-GB"/>
              </w:rPr>
            </w:pPr>
            <w:r w:rsidRPr="00147DCD">
              <w:rPr>
                <w:lang w:val="en-GB"/>
              </w:rPr>
              <w:t xml:space="preserve">PCs/Laptops </w:t>
            </w:r>
            <w:r w:rsidR="006238EF">
              <w:rPr>
                <w:lang w:val="en-GB"/>
              </w:rPr>
              <w:t>für</w:t>
            </w:r>
            <w:r w:rsidRPr="00147DCD">
              <w:rPr>
                <w:lang w:val="en-GB"/>
              </w:rPr>
              <w:t xml:space="preserve"> </w:t>
            </w:r>
            <w:proofErr w:type="spellStart"/>
            <w:r>
              <w:rPr>
                <w:lang w:val="en-GB"/>
              </w:rPr>
              <w:t>TeilnehmerInnen</w:t>
            </w:r>
            <w:proofErr w:type="spellEnd"/>
            <w:r w:rsidRPr="00147DCD">
              <w:rPr>
                <w:lang w:val="en-GB"/>
              </w:rPr>
              <w:t>?</w:t>
            </w:r>
          </w:p>
        </w:tc>
        <w:tc>
          <w:tcPr>
            <w:tcW w:w="7455" w:type="dxa"/>
            <w:gridSpan w:val="2"/>
            <w:tcBorders>
              <w:top w:val="single" w:sz="4" w:space="0" w:color="auto"/>
              <w:left w:val="nil"/>
              <w:bottom w:val="single" w:sz="4" w:space="0" w:color="auto"/>
            </w:tcBorders>
            <w:shd w:val="clear" w:color="auto" w:fill="auto"/>
          </w:tcPr>
          <w:p w14:paraId="0DF11193" w14:textId="77777777" w:rsidR="00C135A0" w:rsidRPr="00D1459D" w:rsidRDefault="00D9039A" w:rsidP="00D1459D">
            <w:pPr>
              <w:spacing w:after="0" w:line="240" w:lineRule="auto"/>
              <w:rPr>
                <w:lang w:val="de-DE"/>
              </w:rPr>
            </w:pPr>
            <w:sdt>
              <w:sdtPr>
                <w:rPr>
                  <w:lang w:val="de-DE"/>
                </w:rPr>
                <w:id w:val="-1918543374"/>
                <w14:checkbox>
                  <w14:checked w14:val="0"/>
                  <w14:checkedState w14:val="2612" w14:font="MS Mincho"/>
                  <w14:uncheckedState w14:val="2610" w14:font="MS Mincho"/>
                </w14:checkbox>
              </w:sdtPr>
              <w:sdtEndPr/>
              <w:sdtContent>
                <w:r w:rsidR="00CD6543">
                  <w:rPr>
                    <w:rFonts w:ascii="MS Gothic" w:eastAsia="MS Gothic" w:hint="eastAsia"/>
                    <w:lang w:val="de-DE"/>
                  </w:rPr>
                  <w:t>☐</w:t>
                </w:r>
              </w:sdtContent>
            </w:sdt>
            <w:r w:rsidR="00C135A0" w:rsidRPr="00D1459D">
              <w:rPr>
                <w:lang w:val="de-DE"/>
              </w:rPr>
              <w:t>ja</w:t>
            </w:r>
          </w:p>
          <w:p w14:paraId="743BEE65" w14:textId="36570B9A" w:rsidR="00C135A0" w:rsidRPr="00D1459D" w:rsidRDefault="00D9039A" w:rsidP="00D1459D">
            <w:pPr>
              <w:spacing w:after="0" w:line="240" w:lineRule="auto"/>
              <w:rPr>
                <w:lang w:val="de-DE"/>
              </w:rPr>
            </w:pPr>
            <w:sdt>
              <w:sdtPr>
                <w:rPr>
                  <w:lang w:val="de-DE"/>
                </w:rPr>
                <w:id w:val="-641269585"/>
                <w14:checkbox>
                  <w14:checked w14:val="1"/>
                  <w14:checkedState w14:val="2612" w14:font="MS Mincho"/>
                  <w14:uncheckedState w14:val="2610" w14:font="MS Mincho"/>
                </w14:checkbox>
              </w:sdtPr>
              <w:sdtEndPr/>
              <w:sdtContent>
                <w:r w:rsidR="00D0056C">
                  <w:rPr>
                    <w:rFonts w:ascii="MS Mincho" w:eastAsia="MS Mincho" w:hAnsi="MS Mincho" w:hint="eastAsia"/>
                    <w:lang w:val="de-DE"/>
                  </w:rPr>
                  <w:t>☒</w:t>
                </w:r>
              </w:sdtContent>
            </w:sdt>
            <w:r w:rsidR="00C135A0" w:rsidRPr="00D1459D">
              <w:rPr>
                <w:lang w:val="de-DE"/>
              </w:rPr>
              <w:t>nein</w:t>
            </w:r>
          </w:p>
          <w:p w14:paraId="3A3594A9" w14:textId="77777777" w:rsidR="00C135A0" w:rsidRPr="007D0BAC" w:rsidRDefault="00D9039A" w:rsidP="00D1459D">
            <w:pPr>
              <w:spacing w:after="0" w:line="240" w:lineRule="auto"/>
              <w:rPr>
                <w:lang w:val="de-DE"/>
              </w:rPr>
            </w:pPr>
            <w:sdt>
              <w:sdtPr>
                <w:rPr>
                  <w:lang w:val="de-DE"/>
                </w:rPr>
                <w:id w:val="-471518433"/>
                <w14:checkbox>
                  <w14:checked w14:val="0"/>
                  <w14:checkedState w14:val="2612" w14:font="MS Mincho"/>
                  <w14:uncheckedState w14:val="2610" w14:font="MS Mincho"/>
                </w14:checkbox>
              </w:sdtPr>
              <w:sdtEndPr/>
              <w:sdtContent>
                <w:r w:rsidR="00CD6543">
                  <w:rPr>
                    <w:rFonts w:ascii="MS Gothic" w:eastAsia="MS Gothic" w:hint="eastAsia"/>
                    <w:lang w:val="de-DE"/>
                  </w:rPr>
                  <w:t>☐</w:t>
                </w:r>
              </w:sdtContent>
            </w:sdt>
            <w:r w:rsidR="00C135A0">
              <w:rPr>
                <w:lang w:val="de-DE"/>
              </w:rPr>
              <w:t>noch nicht bekannt</w:t>
            </w:r>
          </w:p>
        </w:tc>
      </w:tr>
      <w:tr w:rsidR="00C135A0" w:rsidRPr="00147DCD" w14:paraId="3D482BD9" w14:textId="77777777" w:rsidTr="008E3542">
        <w:trPr>
          <w:cantSplit/>
        </w:trPr>
        <w:tc>
          <w:tcPr>
            <w:tcW w:w="3227" w:type="dxa"/>
            <w:tcBorders>
              <w:top w:val="single" w:sz="4" w:space="0" w:color="auto"/>
              <w:left w:val="single" w:sz="4" w:space="0" w:color="auto"/>
              <w:bottom w:val="nil"/>
              <w:right w:val="single" w:sz="4" w:space="0" w:color="auto"/>
            </w:tcBorders>
            <w:shd w:val="clear" w:color="auto" w:fill="auto"/>
          </w:tcPr>
          <w:p w14:paraId="511F9AA8" w14:textId="77777777" w:rsidR="00C135A0" w:rsidRPr="00147DCD" w:rsidRDefault="00C135A0" w:rsidP="00D1459D">
            <w:pPr>
              <w:spacing w:after="0" w:line="240" w:lineRule="auto"/>
              <w:rPr>
                <w:lang w:val="en-GB"/>
              </w:rPr>
            </w:pPr>
            <w:r w:rsidRPr="00147DCD">
              <w:rPr>
                <w:lang w:val="en-GB"/>
              </w:rPr>
              <w:t xml:space="preserve">Software </w:t>
            </w:r>
            <w:proofErr w:type="spellStart"/>
            <w:r>
              <w:rPr>
                <w:lang w:val="en-GB"/>
              </w:rPr>
              <w:t>Anforderungen</w:t>
            </w:r>
            <w:proofErr w:type="spellEnd"/>
            <w:r w:rsidR="00E424AD">
              <w:rPr>
                <w:lang w:val="en-GB"/>
              </w:rPr>
              <w:t>:</w:t>
            </w:r>
          </w:p>
        </w:tc>
        <w:tc>
          <w:tcPr>
            <w:tcW w:w="3685" w:type="dxa"/>
            <w:tcBorders>
              <w:top w:val="single" w:sz="4" w:space="0" w:color="auto"/>
              <w:left w:val="single" w:sz="4" w:space="0" w:color="auto"/>
              <w:bottom w:val="nil"/>
            </w:tcBorders>
            <w:shd w:val="clear" w:color="auto" w:fill="auto"/>
          </w:tcPr>
          <w:p w14:paraId="447D0B74" w14:textId="77777777" w:rsidR="00C135A0" w:rsidRPr="00147DCD" w:rsidRDefault="00C135A0" w:rsidP="00D1459D">
            <w:pPr>
              <w:spacing w:after="0" w:line="240" w:lineRule="auto"/>
              <w:rPr>
                <w:lang w:val="en-GB"/>
              </w:rPr>
            </w:pPr>
            <w:r w:rsidRPr="00147DCD">
              <w:rPr>
                <w:lang w:val="en-GB"/>
              </w:rPr>
              <w:t>…</w:t>
            </w:r>
            <w:r>
              <w:rPr>
                <w:lang w:val="en-GB"/>
              </w:rPr>
              <w:t xml:space="preserve">für </w:t>
            </w:r>
            <w:proofErr w:type="spellStart"/>
            <w:r>
              <w:rPr>
                <w:lang w:val="en-GB"/>
              </w:rPr>
              <w:t>DozentInnnen</w:t>
            </w:r>
            <w:proofErr w:type="spellEnd"/>
            <w:r w:rsidRPr="00147DCD">
              <w:rPr>
                <w:lang w:val="en-GB"/>
              </w:rPr>
              <w:t xml:space="preserve"> PC/Laptop:</w:t>
            </w:r>
          </w:p>
        </w:tc>
        <w:tc>
          <w:tcPr>
            <w:tcW w:w="3770" w:type="dxa"/>
            <w:tcBorders>
              <w:top w:val="single" w:sz="4" w:space="0" w:color="auto"/>
              <w:left w:val="nil"/>
              <w:bottom w:val="nil"/>
            </w:tcBorders>
            <w:shd w:val="clear" w:color="auto" w:fill="auto"/>
          </w:tcPr>
          <w:p w14:paraId="0C2D349D" w14:textId="77777777" w:rsidR="00C135A0" w:rsidRPr="00147DCD" w:rsidRDefault="00C135A0" w:rsidP="00D1459D">
            <w:pPr>
              <w:spacing w:after="0" w:line="240" w:lineRule="auto"/>
              <w:rPr>
                <w:lang w:val="en-GB"/>
              </w:rPr>
            </w:pPr>
            <w:r w:rsidRPr="00147DCD">
              <w:rPr>
                <w:lang w:val="en-GB"/>
              </w:rPr>
              <w:t>…</w:t>
            </w:r>
            <w:r>
              <w:rPr>
                <w:lang w:val="en-GB"/>
              </w:rPr>
              <w:t xml:space="preserve">für </w:t>
            </w:r>
            <w:proofErr w:type="spellStart"/>
            <w:r>
              <w:rPr>
                <w:lang w:val="en-GB"/>
              </w:rPr>
              <w:t>TeilnehmerInnen</w:t>
            </w:r>
            <w:proofErr w:type="spellEnd"/>
            <w:r w:rsidRPr="00147DCD">
              <w:rPr>
                <w:lang w:val="en-GB"/>
              </w:rPr>
              <w:t xml:space="preserve"> PCs/Laptops:</w:t>
            </w:r>
          </w:p>
        </w:tc>
      </w:tr>
      <w:tr w:rsidR="00C135A0" w:rsidRPr="00025AFE" w14:paraId="23F873F6" w14:textId="77777777" w:rsidTr="008E3542">
        <w:trPr>
          <w:cantSplit/>
        </w:trPr>
        <w:tc>
          <w:tcPr>
            <w:tcW w:w="3227" w:type="dxa"/>
            <w:tcBorders>
              <w:top w:val="nil"/>
              <w:left w:val="single" w:sz="4" w:space="0" w:color="auto"/>
              <w:bottom w:val="single" w:sz="4" w:space="0" w:color="auto"/>
              <w:right w:val="single" w:sz="4" w:space="0" w:color="auto"/>
            </w:tcBorders>
            <w:shd w:val="clear" w:color="auto" w:fill="auto"/>
          </w:tcPr>
          <w:p w14:paraId="14C7023F" w14:textId="77777777" w:rsidR="00C135A0" w:rsidRPr="00147DCD" w:rsidRDefault="00C135A0" w:rsidP="00147DCD">
            <w:pPr>
              <w:spacing w:after="0" w:line="240" w:lineRule="auto"/>
              <w:rPr>
                <w:lang w:val="en-GB"/>
              </w:rPr>
            </w:pPr>
          </w:p>
          <w:p w14:paraId="31ADD945" w14:textId="77777777" w:rsidR="00C135A0" w:rsidRPr="00AA4701" w:rsidRDefault="00E424AD" w:rsidP="00C135A0">
            <w:pPr>
              <w:spacing w:after="0" w:line="240" w:lineRule="auto"/>
              <w:rPr>
                <w:i/>
                <w:lang w:val="en-GB"/>
              </w:rPr>
            </w:pPr>
            <w:r>
              <w:rPr>
                <w:i/>
              </w:rPr>
              <w:t>(</w:t>
            </w:r>
            <w:proofErr w:type="spellStart"/>
            <w:r w:rsidR="00C135A0" w:rsidRPr="00C135A0">
              <w:rPr>
                <w:i/>
              </w:rPr>
              <w:t>Standardausstattung</w:t>
            </w:r>
            <w:proofErr w:type="spellEnd"/>
            <w:r w:rsidR="00C135A0" w:rsidRPr="00C135A0">
              <w:rPr>
                <w:i/>
              </w:rPr>
              <w:t>: Whiteboard, Beamer, MS Office, pdf-Reader, Internet Browser</w:t>
            </w:r>
            <w:r>
              <w:rPr>
                <w:i/>
              </w:rPr>
              <w:t>)</w:t>
            </w:r>
            <w:r w:rsidR="00C135A0" w:rsidRPr="00C135A0">
              <w:rPr>
                <w:i/>
              </w:rPr>
              <w:t xml:space="preserve"> </w:t>
            </w:r>
          </w:p>
        </w:tc>
        <w:tc>
          <w:tcPr>
            <w:tcW w:w="3685" w:type="dxa"/>
            <w:tcBorders>
              <w:top w:val="nil"/>
              <w:left w:val="single" w:sz="4" w:space="0" w:color="auto"/>
              <w:bottom w:val="single" w:sz="4" w:space="0" w:color="auto"/>
            </w:tcBorders>
            <w:shd w:val="clear" w:color="auto" w:fill="auto"/>
          </w:tcPr>
          <w:p w14:paraId="7574F040" w14:textId="77777777" w:rsidR="00C135A0" w:rsidRPr="00D1459D" w:rsidRDefault="00D9039A" w:rsidP="00147DCD">
            <w:pPr>
              <w:spacing w:after="0" w:line="240" w:lineRule="auto"/>
              <w:rPr>
                <w:lang w:val="de-DE"/>
              </w:rPr>
            </w:pPr>
            <w:sdt>
              <w:sdtPr>
                <w:rPr>
                  <w:lang w:val="de-DE"/>
                </w:rPr>
                <w:id w:val="1087347964"/>
                <w14:checkbox>
                  <w14:checked w14:val="0"/>
                  <w14:checkedState w14:val="2612" w14:font="MS Mincho"/>
                  <w14:uncheckedState w14:val="2610" w14:font="MS Mincho"/>
                </w14:checkbox>
              </w:sdtPr>
              <w:sdtEndPr/>
              <w:sdtContent>
                <w:r w:rsidR="00CD6543">
                  <w:rPr>
                    <w:rFonts w:ascii="MS Gothic" w:eastAsia="MS Gothic" w:hint="eastAsia"/>
                    <w:lang w:val="de-DE"/>
                  </w:rPr>
                  <w:t>☐</w:t>
                </w:r>
              </w:sdtContent>
            </w:sdt>
            <w:r w:rsidR="00C135A0" w:rsidRPr="00D1459D">
              <w:rPr>
                <w:lang w:val="de-DE"/>
              </w:rPr>
              <w:t>keine</w:t>
            </w:r>
          </w:p>
          <w:p w14:paraId="2231AC55" w14:textId="77777777" w:rsidR="00C135A0" w:rsidRPr="00D1459D" w:rsidRDefault="00D9039A" w:rsidP="00147DCD">
            <w:pPr>
              <w:spacing w:after="0" w:line="240" w:lineRule="auto"/>
              <w:rPr>
                <w:lang w:val="de-DE"/>
              </w:rPr>
            </w:pPr>
            <w:sdt>
              <w:sdtPr>
                <w:rPr>
                  <w:lang w:val="de-DE"/>
                </w:rPr>
                <w:id w:val="-1483617883"/>
                <w14:checkbox>
                  <w14:checked w14:val="0"/>
                  <w14:checkedState w14:val="2612" w14:font="MS Mincho"/>
                  <w14:uncheckedState w14:val="2610" w14:font="MS Mincho"/>
                </w14:checkbox>
              </w:sdtPr>
              <w:sdtEndPr/>
              <w:sdtContent>
                <w:r w:rsidR="00CD6543">
                  <w:rPr>
                    <w:rFonts w:ascii="MS Gothic" w:eastAsia="MS Gothic" w:hint="eastAsia"/>
                    <w:lang w:val="de-DE"/>
                  </w:rPr>
                  <w:t>☐</w:t>
                </w:r>
              </w:sdtContent>
            </w:sdt>
            <w:r w:rsidR="00C135A0" w:rsidRPr="00D1459D">
              <w:rPr>
                <w:lang w:val="de-DE"/>
              </w:rPr>
              <w:t xml:space="preserve">R mit folgenden </w:t>
            </w:r>
            <w:r w:rsidR="00C135A0">
              <w:rPr>
                <w:lang w:val="de-DE"/>
              </w:rPr>
              <w:t>P</w:t>
            </w:r>
            <w:r w:rsidR="00C135A0" w:rsidRPr="00D1459D">
              <w:rPr>
                <w:lang w:val="de-DE"/>
              </w:rPr>
              <w:t xml:space="preserve">ackages: </w:t>
            </w:r>
            <w:r w:rsidR="00C135A0" w:rsidRPr="00147DCD">
              <w:rPr>
                <w:lang w:val="en-GB"/>
              </w:rPr>
              <w:fldChar w:fldCharType="begin">
                <w:ffData>
                  <w:name w:val="Text24"/>
                  <w:enabled/>
                  <w:calcOnExit w:val="0"/>
                  <w:textInput/>
                </w:ffData>
              </w:fldChar>
            </w:r>
            <w:bookmarkStart w:id="13" w:name="Text24"/>
            <w:r w:rsidR="00C135A0" w:rsidRPr="00D1459D">
              <w:rPr>
                <w:lang w:val="de-DE"/>
              </w:rPr>
              <w:instrText xml:space="preserve"> FORMTEXT </w:instrText>
            </w:r>
            <w:r w:rsidR="00C135A0" w:rsidRPr="00147DCD">
              <w:rPr>
                <w:lang w:val="en-GB"/>
              </w:rPr>
            </w:r>
            <w:r w:rsidR="00C135A0" w:rsidRPr="00147DCD">
              <w:rPr>
                <w:lang w:val="en-GB"/>
              </w:rPr>
              <w:fldChar w:fldCharType="separate"/>
            </w:r>
            <w:r w:rsidR="00C135A0" w:rsidRPr="00147DCD">
              <w:rPr>
                <w:noProof/>
                <w:lang w:val="en-GB"/>
              </w:rPr>
              <w:t> </w:t>
            </w:r>
            <w:r w:rsidR="00C135A0" w:rsidRPr="00147DCD">
              <w:rPr>
                <w:noProof/>
                <w:lang w:val="en-GB"/>
              </w:rPr>
              <w:t> </w:t>
            </w:r>
            <w:r w:rsidR="00C135A0" w:rsidRPr="00147DCD">
              <w:rPr>
                <w:noProof/>
                <w:lang w:val="en-GB"/>
              </w:rPr>
              <w:t> </w:t>
            </w:r>
            <w:r w:rsidR="00C135A0" w:rsidRPr="00147DCD">
              <w:rPr>
                <w:noProof/>
                <w:lang w:val="en-GB"/>
              </w:rPr>
              <w:t> </w:t>
            </w:r>
            <w:r w:rsidR="00C135A0" w:rsidRPr="00147DCD">
              <w:rPr>
                <w:noProof/>
                <w:lang w:val="en-GB"/>
              </w:rPr>
              <w:t> </w:t>
            </w:r>
            <w:r w:rsidR="00C135A0" w:rsidRPr="00147DCD">
              <w:rPr>
                <w:lang w:val="en-GB"/>
              </w:rPr>
              <w:fldChar w:fldCharType="end"/>
            </w:r>
            <w:bookmarkEnd w:id="13"/>
          </w:p>
          <w:p w14:paraId="66ACEDB4" w14:textId="77777777" w:rsidR="00C135A0" w:rsidRPr="009C35B3" w:rsidRDefault="00D9039A" w:rsidP="00147DCD">
            <w:pPr>
              <w:spacing w:after="0" w:line="240" w:lineRule="auto"/>
              <w:rPr>
                <w:lang w:val="de-DE"/>
              </w:rPr>
            </w:pPr>
            <w:sdt>
              <w:sdtPr>
                <w:rPr>
                  <w:lang w:val="de-DE"/>
                </w:rPr>
                <w:id w:val="1603909990"/>
                <w14:checkbox>
                  <w14:checked w14:val="0"/>
                  <w14:checkedState w14:val="2612" w14:font="MS Mincho"/>
                  <w14:uncheckedState w14:val="2610" w14:font="MS Mincho"/>
                </w14:checkbox>
              </w:sdtPr>
              <w:sdtEndPr/>
              <w:sdtContent>
                <w:r w:rsidR="00CD6543">
                  <w:rPr>
                    <w:rFonts w:ascii="MS Gothic" w:eastAsia="MS Gothic" w:hint="eastAsia"/>
                    <w:lang w:val="de-DE"/>
                  </w:rPr>
                  <w:t>☐</w:t>
                </w:r>
              </w:sdtContent>
            </w:sdt>
            <w:r w:rsidR="00C135A0" w:rsidRPr="009C35B3">
              <w:rPr>
                <w:lang w:val="de-DE"/>
              </w:rPr>
              <w:t>SPSS</w:t>
            </w:r>
          </w:p>
          <w:p w14:paraId="1327EE68" w14:textId="77777777" w:rsidR="00C135A0" w:rsidRPr="009C35B3" w:rsidRDefault="00D9039A" w:rsidP="00147DCD">
            <w:pPr>
              <w:spacing w:after="0" w:line="240" w:lineRule="auto"/>
              <w:rPr>
                <w:lang w:val="de-DE"/>
              </w:rPr>
            </w:pPr>
            <w:sdt>
              <w:sdtPr>
                <w:rPr>
                  <w:lang w:val="de-DE"/>
                </w:rPr>
                <w:id w:val="1694100459"/>
                <w14:checkbox>
                  <w14:checked w14:val="0"/>
                  <w14:checkedState w14:val="2612" w14:font="MS Mincho"/>
                  <w14:uncheckedState w14:val="2610" w14:font="MS Mincho"/>
                </w14:checkbox>
              </w:sdtPr>
              <w:sdtEndPr/>
              <w:sdtContent>
                <w:r w:rsidR="00CD6543">
                  <w:rPr>
                    <w:rFonts w:ascii="MS Gothic" w:eastAsia="MS Gothic" w:hint="eastAsia"/>
                    <w:lang w:val="de-DE"/>
                  </w:rPr>
                  <w:t>☐</w:t>
                </w:r>
              </w:sdtContent>
            </w:sdt>
            <w:proofErr w:type="spellStart"/>
            <w:r w:rsidR="00C135A0" w:rsidRPr="009C35B3">
              <w:rPr>
                <w:lang w:val="de-DE"/>
              </w:rPr>
              <w:t>Stata</w:t>
            </w:r>
            <w:proofErr w:type="spellEnd"/>
            <w:r w:rsidR="00C135A0" w:rsidRPr="009C35B3">
              <w:rPr>
                <w:lang w:val="de-DE"/>
              </w:rPr>
              <w:t xml:space="preserve"> mit folgenden </w:t>
            </w:r>
            <w:proofErr w:type="spellStart"/>
            <w:r w:rsidR="00C135A0" w:rsidRPr="009C35B3">
              <w:rPr>
                <w:lang w:val="de-DE"/>
              </w:rPr>
              <w:t>ados</w:t>
            </w:r>
            <w:proofErr w:type="spellEnd"/>
            <w:r w:rsidR="00C135A0" w:rsidRPr="009C35B3">
              <w:rPr>
                <w:lang w:val="de-DE"/>
              </w:rPr>
              <w:t xml:space="preserve">: </w:t>
            </w:r>
            <w:r w:rsidR="00C135A0" w:rsidRPr="00147DCD">
              <w:rPr>
                <w:lang w:val="en-GB"/>
              </w:rPr>
              <w:fldChar w:fldCharType="begin">
                <w:ffData>
                  <w:name w:val="Text25"/>
                  <w:enabled/>
                  <w:calcOnExit w:val="0"/>
                  <w:textInput/>
                </w:ffData>
              </w:fldChar>
            </w:r>
            <w:bookmarkStart w:id="14" w:name="Text25"/>
            <w:r w:rsidR="00C135A0" w:rsidRPr="009C35B3">
              <w:rPr>
                <w:lang w:val="de-DE"/>
              </w:rPr>
              <w:instrText xml:space="preserve"> FORMTEXT </w:instrText>
            </w:r>
            <w:r w:rsidR="00C135A0" w:rsidRPr="00147DCD">
              <w:rPr>
                <w:lang w:val="en-GB"/>
              </w:rPr>
            </w:r>
            <w:r w:rsidR="00C135A0" w:rsidRPr="00147DCD">
              <w:rPr>
                <w:lang w:val="en-GB"/>
              </w:rPr>
              <w:fldChar w:fldCharType="separate"/>
            </w:r>
            <w:r w:rsidR="00C135A0" w:rsidRPr="00147DCD">
              <w:rPr>
                <w:noProof/>
                <w:lang w:val="en-GB"/>
              </w:rPr>
              <w:t> </w:t>
            </w:r>
            <w:r w:rsidR="00C135A0" w:rsidRPr="00147DCD">
              <w:rPr>
                <w:noProof/>
                <w:lang w:val="en-GB"/>
              </w:rPr>
              <w:t> </w:t>
            </w:r>
            <w:r w:rsidR="00C135A0" w:rsidRPr="00147DCD">
              <w:rPr>
                <w:noProof/>
                <w:lang w:val="en-GB"/>
              </w:rPr>
              <w:t> </w:t>
            </w:r>
            <w:r w:rsidR="00C135A0" w:rsidRPr="00147DCD">
              <w:rPr>
                <w:noProof/>
                <w:lang w:val="en-GB"/>
              </w:rPr>
              <w:t> </w:t>
            </w:r>
            <w:r w:rsidR="00C135A0" w:rsidRPr="00147DCD">
              <w:rPr>
                <w:noProof/>
                <w:lang w:val="en-GB"/>
              </w:rPr>
              <w:t> </w:t>
            </w:r>
            <w:r w:rsidR="00C135A0" w:rsidRPr="00147DCD">
              <w:rPr>
                <w:lang w:val="en-GB"/>
              </w:rPr>
              <w:fldChar w:fldCharType="end"/>
            </w:r>
            <w:bookmarkEnd w:id="14"/>
          </w:p>
          <w:p w14:paraId="7DF1C15A" w14:textId="77777777" w:rsidR="00C135A0" w:rsidRPr="00CD6543" w:rsidRDefault="00D9039A" w:rsidP="00147DCD">
            <w:pPr>
              <w:spacing w:after="0" w:line="240" w:lineRule="auto"/>
              <w:rPr>
                <w:lang w:val="de-DE"/>
              </w:rPr>
            </w:pPr>
            <w:sdt>
              <w:sdtPr>
                <w:rPr>
                  <w:lang w:val="en-GB"/>
                </w:rPr>
                <w:id w:val="130444874"/>
                <w14:checkbox>
                  <w14:checked w14:val="0"/>
                  <w14:checkedState w14:val="2612" w14:font="MS Mincho"/>
                  <w14:uncheckedState w14:val="2610" w14:font="MS Mincho"/>
                </w14:checkbox>
              </w:sdtPr>
              <w:sdtEndPr/>
              <w:sdtContent>
                <w:r w:rsidR="00CD6543" w:rsidRPr="00CD6543">
                  <w:rPr>
                    <w:rFonts w:ascii="MS Gothic" w:eastAsia="MS Gothic" w:hint="eastAsia"/>
                    <w:lang w:val="de-DE"/>
                  </w:rPr>
                  <w:t>☐</w:t>
                </w:r>
              </w:sdtContent>
            </w:sdt>
            <w:r w:rsidR="00C135A0" w:rsidRPr="00CD6543">
              <w:rPr>
                <w:lang w:val="de-DE"/>
              </w:rPr>
              <w:t>Unipark</w:t>
            </w:r>
          </w:p>
          <w:p w14:paraId="3E939507" w14:textId="77777777" w:rsidR="00C135A0" w:rsidRPr="00CD6543" w:rsidRDefault="00D9039A" w:rsidP="00147DCD">
            <w:pPr>
              <w:spacing w:after="0" w:line="240" w:lineRule="auto"/>
              <w:rPr>
                <w:lang w:val="de-DE"/>
              </w:rPr>
            </w:pPr>
            <w:sdt>
              <w:sdtPr>
                <w:rPr>
                  <w:lang w:val="en-GB"/>
                </w:rPr>
                <w:id w:val="-569124375"/>
                <w14:checkbox>
                  <w14:checked w14:val="0"/>
                  <w14:checkedState w14:val="2612" w14:font="MS Mincho"/>
                  <w14:uncheckedState w14:val="2610" w14:font="MS Mincho"/>
                </w14:checkbox>
              </w:sdtPr>
              <w:sdtEndPr/>
              <w:sdtContent>
                <w:r w:rsidR="00CD6543" w:rsidRPr="00CD6543">
                  <w:rPr>
                    <w:rFonts w:ascii="MS Gothic" w:eastAsia="MS Gothic" w:hint="eastAsia"/>
                    <w:lang w:val="de-DE"/>
                  </w:rPr>
                  <w:t>☐</w:t>
                </w:r>
              </w:sdtContent>
            </w:sdt>
            <w:proofErr w:type="spellStart"/>
            <w:r w:rsidR="00C135A0" w:rsidRPr="00CD6543">
              <w:rPr>
                <w:lang w:val="de-DE"/>
              </w:rPr>
              <w:t>Lisrel</w:t>
            </w:r>
            <w:proofErr w:type="spellEnd"/>
          </w:p>
          <w:p w14:paraId="3EC906C8" w14:textId="77777777" w:rsidR="00C135A0" w:rsidRPr="00CD6543" w:rsidRDefault="00D9039A" w:rsidP="00147DCD">
            <w:pPr>
              <w:spacing w:after="0" w:line="240" w:lineRule="auto"/>
              <w:rPr>
                <w:lang w:val="de-DE"/>
              </w:rPr>
            </w:pPr>
            <w:sdt>
              <w:sdtPr>
                <w:rPr>
                  <w:lang w:val="en-GB"/>
                </w:rPr>
                <w:id w:val="-1018460565"/>
                <w14:checkbox>
                  <w14:checked w14:val="0"/>
                  <w14:checkedState w14:val="2612" w14:font="MS Mincho"/>
                  <w14:uncheckedState w14:val="2610" w14:font="MS Mincho"/>
                </w14:checkbox>
              </w:sdtPr>
              <w:sdtEndPr/>
              <w:sdtContent>
                <w:r w:rsidR="00CD6543" w:rsidRPr="00CD6543">
                  <w:rPr>
                    <w:rFonts w:ascii="MS Gothic" w:eastAsia="MS Gothic" w:hint="eastAsia"/>
                    <w:lang w:val="de-DE"/>
                  </w:rPr>
                  <w:t>☐</w:t>
                </w:r>
              </w:sdtContent>
            </w:sdt>
            <w:proofErr w:type="spellStart"/>
            <w:r w:rsidR="00C135A0" w:rsidRPr="00CD6543">
              <w:rPr>
                <w:lang w:val="de-DE"/>
              </w:rPr>
              <w:t>Mplus</w:t>
            </w:r>
            <w:proofErr w:type="spellEnd"/>
          </w:p>
          <w:p w14:paraId="41160D4F" w14:textId="77777777" w:rsidR="00C135A0" w:rsidRPr="00CD6543" w:rsidRDefault="00D9039A" w:rsidP="00147DCD">
            <w:pPr>
              <w:spacing w:after="0" w:line="240" w:lineRule="auto"/>
              <w:rPr>
                <w:lang w:val="de-DE"/>
              </w:rPr>
            </w:pPr>
            <w:sdt>
              <w:sdtPr>
                <w:rPr>
                  <w:lang w:val="en-GB"/>
                </w:rPr>
                <w:id w:val="1470632836"/>
                <w14:checkbox>
                  <w14:checked w14:val="0"/>
                  <w14:checkedState w14:val="2612" w14:font="MS Mincho"/>
                  <w14:uncheckedState w14:val="2610" w14:font="MS Mincho"/>
                </w14:checkbox>
              </w:sdtPr>
              <w:sdtEndPr/>
              <w:sdtContent>
                <w:r w:rsidR="00CD6543" w:rsidRPr="00CD6543">
                  <w:rPr>
                    <w:rFonts w:ascii="MS Gothic" w:eastAsia="MS Gothic" w:hint="eastAsia"/>
                    <w:lang w:val="de-DE"/>
                  </w:rPr>
                  <w:t>☐</w:t>
                </w:r>
              </w:sdtContent>
            </w:sdt>
            <w:proofErr w:type="spellStart"/>
            <w:r w:rsidR="00C135A0" w:rsidRPr="00CD6543">
              <w:rPr>
                <w:lang w:val="de-DE"/>
              </w:rPr>
              <w:t>MaxQDA</w:t>
            </w:r>
            <w:proofErr w:type="spellEnd"/>
          </w:p>
          <w:p w14:paraId="060963B3" w14:textId="77777777" w:rsidR="00C135A0" w:rsidRPr="00CD6543" w:rsidRDefault="00C135A0" w:rsidP="00147DCD">
            <w:pPr>
              <w:spacing w:after="0" w:line="240" w:lineRule="auto"/>
              <w:rPr>
                <w:lang w:val="de-DE"/>
              </w:rPr>
            </w:pPr>
            <w:r w:rsidRPr="00CD6543">
              <w:rPr>
                <w:lang w:val="de-DE"/>
              </w:rPr>
              <w:t xml:space="preserve">Andere: </w:t>
            </w:r>
            <w:r w:rsidRPr="00147DCD">
              <w:rPr>
                <w:lang w:val="en-GB"/>
              </w:rPr>
              <w:fldChar w:fldCharType="begin">
                <w:ffData>
                  <w:name w:val="Text21"/>
                  <w:enabled/>
                  <w:calcOnExit w:val="0"/>
                  <w:textInput/>
                </w:ffData>
              </w:fldChar>
            </w:r>
            <w:r w:rsidRPr="00CD6543">
              <w:rPr>
                <w:lang w:val="de-DE"/>
              </w:rPr>
              <w:instrText xml:space="preserve"> FORMTEXT </w:instrText>
            </w:r>
            <w:r w:rsidRPr="00147DCD">
              <w:rPr>
                <w:lang w:val="en-GB"/>
              </w:rPr>
            </w:r>
            <w:r w:rsidRPr="00147DCD">
              <w:rPr>
                <w:lang w:val="en-GB"/>
              </w:rPr>
              <w:fldChar w:fldCharType="separate"/>
            </w:r>
            <w:r w:rsidRPr="00147DCD">
              <w:rPr>
                <w:noProof/>
                <w:lang w:val="en-GB"/>
              </w:rPr>
              <w:t> </w:t>
            </w:r>
            <w:r w:rsidRPr="00147DCD">
              <w:rPr>
                <w:noProof/>
                <w:lang w:val="en-GB"/>
              </w:rPr>
              <w:t> </w:t>
            </w:r>
            <w:r w:rsidRPr="00147DCD">
              <w:rPr>
                <w:noProof/>
                <w:lang w:val="en-GB"/>
              </w:rPr>
              <w:t> </w:t>
            </w:r>
            <w:r w:rsidRPr="00147DCD">
              <w:rPr>
                <w:noProof/>
                <w:lang w:val="en-GB"/>
              </w:rPr>
              <w:t> </w:t>
            </w:r>
            <w:r w:rsidRPr="00147DCD">
              <w:rPr>
                <w:noProof/>
                <w:lang w:val="en-GB"/>
              </w:rPr>
              <w:t> </w:t>
            </w:r>
            <w:r w:rsidRPr="00147DCD">
              <w:rPr>
                <w:lang w:val="en-GB"/>
              </w:rPr>
              <w:fldChar w:fldCharType="end"/>
            </w:r>
          </w:p>
        </w:tc>
        <w:tc>
          <w:tcPr>
            <w:tcW w:w="3770" w:type="dxa"/>
            <w:tcBorders>
              <w:top w:val="nil"/>
              <w:left w:val="nil"/>
              <w:bottom w:val="single" w:sz="4" w:space="0" w:color="auto"/>
            </w:tcBorders>
            <w:shd w:val="clear" w:color="auto" w:fill="auto"/>
          </w:tcPr>
          <w:p w14:paraId="31426EE5" w14:textId="77777777" w:rsidR="00CD6543" w:rsidRPr="00D1459D" w:rsidRDefault="00D9039A" w:rsidP="00CD6543">
            <w:pPr>
              <w:spacing w:after="0" w:line="240" w:lineRule="auto"/>
              <w:rPr>
                <w:lang w:val="de-DE"/>
              </w:rPr>
            </w:pPr>
            <w:sdt>
              <w:sdtPr>
                <w:rPr>
                  <w:lang w:val="de-DE"/>
                </w:rPr>
                <w:id w:val="-671329053"/>
                <w14:checkbox>
                  <w14:checked w14:val="0"/>
                  <w14:checkedState w14:val="2612" w14:font="MS Mincho"/>
                  <w14:uncheckedState w14:val="2610" w14:font="MS Mincho"/>
                </w14:checkbox>
              </w:sdtPr>
              <w:sdtEndPr/>
              <w:sdtContent>
                <w:r w:rsidR="00CD6543">
                  <w:rPr>
                    <w:rFonts w:ascii="MS Gothic" w:eastAsia="MS Gothic" w:hint="eastAsia"/>
                    <w:lang w:val="de-DE"/>
                  </w:rPr>
                  <w:t>☐</w:t>
                </w:r>
              </w:sdtContent>
            </w:sdt>
            <w:r w:rsidR="00CD6543" w:rsidRPr="00D1459D">
              <w:rPr>
                <w:lang w:val="de-DE"/>
              </w:rPr>
              <w:t>keine</w:t>
            </w:r>
          </w:p>
          <w:p w14:paraId="5CA508C1" w14:textId="77777777" w:rsidR="00CD6543" w:rsidRPr="00D1459D" w:rsidRDefault="00D9039A" w:rsidP="00CD6543">
            <w:pPr>
              <w:spacing w:after="0" w:line="240" w:lineRule="auto"/>
              <w:rPr>
                <w:lang w:val="de-DE"/>
              </w:rPr>
            </w:pPr>
            <w:sdt>
              <w:sdtPr>
                <w:rPr>
                  <w:lang w:val="de-DE"/>
                </w:rPr>
                <w:id w:val="-875461165"/>
                <w14:checkbox>
                  <w14:checked w14:val="0"/>
                  <w14:checkedState w14:val="2612" w14:font="MS Mincho"/>
                  <w14:uncheckedState w14:val="2610" w14:font="MS Mincho"/>
                </w14:checkbox>
              </w:sdtPr>
              <w:sdtEndPr/>
              <w:sdtContent>
                <w:r w:rsidR="00CD6543">
                  <w:rPr>
                    <w:rFonts w:ascii="MS Gothic" w:eastAsia="MS Gothic" w:hint="eastAsia"/>
                    <w:lang w:val="de-DE"/>
                  </w:rPr>
                  <w:t>☐</w:t>
                </w:r>
              </w:sdtContent>
            </w:sdt>
            <w:r w:rsidR="00CD6543" w:rsidRPr="00D1459D">
              <w:rPr>
                <w:lang w:val="de-DE"/>
              </w:rPr>
              <w:t xml:space="preserve">R mit folgenden </w:t>
            </w:r>
            <w:r w:rsidR="00CD6543">
              <w:rPr>
                <w:lang w:val="de-DE"/>
              </w:rPr>
              <w:t>P</w:t>
            </w:r>
            <w:r w:rsidR="00CD6543" w:rsidRPr="00D1459D">
              <w:rPr>
                <w:lang w:val="de-DE"/>
              </w:rPr>
              <w:t xml:space="preserve">ackages: </w:t>
            </w:r>
            <w:r w:rsidR="00CD6543" w:rsidRPr="00147DCD">
              <w:rPr>
                <w:lang w:val="en-GB"/>
              </w:rPr>
              <w:fldChar w:fldCharType="begin">
                <w:ffData>
                  <w:name w:val="Text24"/>
                  <w:enabled/>
                  <w:calcOnExit w:val="0"/>
                  <w:textInput/>
                </w:ffData>
              </w:fldChar>
            </w:r>
            <w:r w:rsidR="00CD6543" w:rsidRPr="00D1459D">
              <w:rPr>
                <w:lang w:val="de-DE"/>
              </w:rPr>
              <w:instrText xml:space="preserve"> FORMTEXT </w:instrText>
            </w:r>
            <w:r w:rsidR="00CD6543" w:rsidRPr="00147DCD">
              <w:rPr>
                <w:lang w:val="en-GB"/>
              </w:rPr>
            </w:r>
            <w:r w:rsidR="00CD6543" w:rsidRPr="00147DCD">
              <w:rPr>
                <w:lang w:val="en-GB"/>
              </w:rPr>
              <w:fldChar w:fldCharType="separate"/>
            </w:r>
            <w:r w:rsidR="00CD6543" w:rsidRPr="00147DCD">
              <w:rPr>
                <w:noProof/>
                <w:lang w:val="en-GB"/>
              </w:rPr>
              <w:t> </w:t>
            </w:r>
            <w:r w:rsidR="00CD6543" w:rsidRPr="00147DCD">
              <w:rPr>
                <w:noProof/>
                <w:lang w:val="en-GB"/>
              </w:rPr>
              <w:t> </w:t>
            </w:r>
            <w:r w:rsidR="00CD6543" w:rsidRPr="00147DCD">
              <w:rPr>
                <w:noProof/>
                <w:lang w:val="en-GB"/>
              </w:rPr>
              <w:t> </w:t>
            </w:r>
            <w:r w:rsidR="00CD6543" w:rsidRPr="00147DCD">
              <w:rPr>
                <w:noProof/>
                <w:lang w:val="en-GB"/>
              </w:rPr>
              <w:t> </w:t>
            </w:r>
            <w:r w:rsidR="00CD6543" w:rsidRPr="00147DCD">
              <w:rPr>
                <w:noProof/>
                <w:lang w:val="en-GB"/>
              </w:rPr>
              <w:t> </w:t>
            </w:r>
            <w:r w:rsidR="00CD6543" w:rsidRPr="00147DCD">
              <w:rPr>
                <w:lang w:val="en-GB"/>
              </w:rPr>
              <w:fldChar w:fldCharType="end"/>
            </w:r>
          </w:p>
          <w:p w14:paraId="424DAB7B" w14:textId="77777777" w:rsidR="00CD6543" w:rsidRPr="009C35B3" w:rsidRDefault="00D9039A" w:rsidP="00CD6543">
            <w:pPr>
              <w:spacing w:after="0" w:line="240" w:lineRule="auto"/>
              <w:rPr>
                <w:lang w:val="de-DE"/>
              </w:rPr>
            </w:pPr>
            <w:sdt>
              <w:sdtPr>
                <w:rPr>
                  <w:lang w:val="de-DE"/>
                </w:rPr>
                <w:id w:val="1163896870"/>
                <w14:checkbox>
                  <w14:checked w14:val="0"/>
                  <w14:checkedState w14:val="2612" w14:font="MS Mincho"/>
                  <w14:uncheckedState w14:val="2610" w14:font="MS Mincho"/>
                </w14:checkbox>
              </w:sdtPr>
              <w:sdtEndPr/>
              <w:sdtContent>
                <w:r w:rsidR="00CD6543">
                  <w:rPr>
                    <w:rFonts w:ascii="MS Gothic" w:eastAsia="MS Gothic" w:hint="eastAsia"/>
                    <w:lang w:val="de-DE"/>
                  </w:rPr>
                  <w:t>☐</w:t>
                </w:r>
              </w:sdtContent>
            </w:sdt>
            <w:r w:rsidR="00CD6543" w:rsidRPr="009C35B3">
              <w:rPr>
                <w:lang w:val="de-DE"/>
              </w:rPr>
              <w:t>SPSS</w:t>
            </w:r>
          </w:p>
          <w:p w14:paraId="38B85F95" w14:textId="77777777" w:rsidR="00CD6543" w:rsidRPr="009C35B3" w:rsidRDefault="00D9039A" w:rsidP="00CD6543">
            <w:pPr>
              <w:spacing w:after="0" w:line="240" w:lineRule="auto"/>
              <w:rPr>
                <w:lang w:val="de-DE"/>
              </w:rPr>
            </w:pPr>
            <w:sdt>
              <w:sdtPr>
                <w:rPr>
                  <w:lang w:val="de-DE"/>
                </w:rPr>
                <w:id w:val="293716168"/>
                <w14:checkbox>
                  <w14:checked w14:val="0"/>
                  <w14:checkedState w14:val="2612" w14:font="MS Mincho"/>
                  <w14:uncheckedState w14:val="2610" w14:font="MS Mincho"/>
                </w14:checkbox>
              </w:sdtPr>
              <w:sdtEndPr/>
              <w:sdtContent>
                <w:r w:rsidR="00CD6543">
                  <w:rPr>
                    <w:rFonts w:ascii="MS Gothic" w:eastAsia="MS Gothic" w:hint="eastAsia"/>
                    <w:lang w:val="de-DE"/>
                  </w:rPr>
                  <w:t>☐</w:t>
                </w:r>
              </w:sdtContent>
            </w:sdt>
            <w:proofErr w:type="spellStart"/>
            <w:r w:rsidR="00CD6543" w:rsidRPr="009C35B3">
              <w:rPr>
                <w:lang w:val="de-DE"/>
              </w:rPr>
              <w:t>Stata</w:t>
            </w:r>
            <w:proofErr w:type="spellEnd"/>
            <w:r w:rsidR="00CD6543" w:rsidRPr="009C35B3">
              <w:rPr>
                <w:lang w:val="de-DE"/>
              </w:rPr>
              <w:t xml:space="preserve"> mit folgenden </w:t>
            </w:r>
            <w:proofErr w:type="spellStart"/>
            <w:r w:rsidR="00CD6543" w:rsidRPr="009C35B3">
              <w:rPr>
                <w:lang w:val="de-DE"/>
              </w:rPr>
              <w:t>ados</w:t>
            </w:r>
            <w:proofErr w:type="spellEnd"/>
            <w:r w:rsidR="00CD6543" w:rsidRPr="009C35B3">
              <w:rPr>
                <w:lang w:val="de-DE"/>
              </w:rPr>
              <w:t xml:space="preserve">: </w:t>
            </w:r>
            <w:r w:rsidR="00CD6543" w:rsidRPr="00147DCD">
              <w:rPr>
                <w:lang w:val="en-GB"/>
              </w:rPr>
              <w:fldChar w:fldCharType="begin">
                <w:ffData>
                  <w:name w:val="Text25"/>
                  <w:enabled/>
                  <w:calcOnExit w:val="0"/>
                  <w:textInput/>
                </w:ffData>
              </w:fldChar>
            </w:r>
            <w:r w:rsidR="00CD6543" w:rsidRPr="009C35B3">
              <w:rPr>
                <w:lang w:val="de-DE"/>
              </w:rPr>
              <w:instrText xml:space="preserve"> FORMTEXT </w:instrText>
            </w:r>
            <w:r w:rsidR="00CD6543" w:rsidRPr="00147DCD">
              <w:rPr>
                <w:lang w:val="en-GB"/>
              </w:rPr>
            </w:r>
            <w:r w:rsidR="00CD6543" w:rsidRPr="00147DCD">
              <w:rPr>
                <w:lang w:val="en-GB"/>
              </w:rPr>
              <w:fldChar w:fldCharType="separate"/>
            </w:r>
            <w:r w:rsidR="00CD6543" w:rsidRPr="00147DCD">
              <w:rPr>
                <w:noProof/>
                <w:lang w:val="en-GB"/>
              </w:rPr>
              <w:t> </w:t>
            </w:r>
            <w:r w:rsidR="00CD6543" w:rsidRPr="00147DCD">
              <w:rPr>
                <w:noProof/>
                <w:lang w:val="en-GB"/>
              </w:rPr>
              <w:t> </w:t>
            </w:r>
            <w:r w:rsidR="00CD6543" w:rsidRPr="00147DCD">
              <w:rPr>
                <w:noProof/>
                <w:lang w:val="en-GB"/>
              </w:rPr>
              <w:t> </w:t>
            </w:r>
            <w:r w:rsidR="00CD6543" w:rsidRPr="00147DCD">
              <w:rPr>
                <w:noProof/>
                <w:lang w:val="en-GB"/>
              </w:rPr>
              <w:t> </w:t>
            </w:r>
            <w:r w:rsidR="00CD6543" w:rsidRPr="00147DCD">
              <w:rPr>
                <w:noProof/>
                <w:lang w:val="en-GB"/>
              </w:rPr>
              <w:t> </w:t>
            </w:r>
            <w:r w:rsidR="00CD6543" w:rsidRPr="00147DCD">
              <w:rPr>
                <w:lang w:val="en-GB"/>
              </w:rPr>
              <w:fldChar w:fldCharType="end"/>
            </w:r>
          </w:p>
          <w:p w14:paraId="14379F10" w14:textId="77777777" w:rsidR="00CD6543" w:rsidRPr="00CD6543" w:rsidRDefault="00D9039A" w:rsidP="00CD6543">
            <w:pPr>
              <w:spacing w:after="0" w:line="240" w:lineRule="auto"/>
              <w:rPr>
                <w:lang w:val="de-DE"/>
              </w:rPr>
            </w:pPr>
            <w:sdt>
              <w:sdtPr>
                <w:rPr>
                  <w:lang w:val="en-GB"/>
                </w:rPr>
                <w:id w:val="703978327"/>
                <w14:checkbox>
                  <w14:checked w14:val="0"/>
                  <w14:checkedState w14:val="2612" w14:font="MS Mincho"/>
                  <w14:uncheckedState w14:val="2610" w14:font="MS Mincho"/>
                </w14:checkbox>
              </w:sdtPr>
              <w:sdtEndPr/>
              <w:sdtContent>
                <w:r w:rsidR="00CD6543" w:rsidRPr="00CD6543">
                  <w:rPr>
                    <w:rFonts w:ascii="MS Gothic" w:eastAsia="MS Gothic" w:hint="eastAsia"/>
                    <w:lang w:val="de-DE"/>
                  </w:rPr>
                  <w:t>☐</w:t>
                </w:r>
              </w:sdtContent>
            </w:sdt>
            <w:r w:rsidR="00CD6543" w:rsidRPr="00CD6543">
              <w:rPr>
                <w:lang w:val="de-DE"/>
              </w:rPr>
              <w:t>Unipark</w:t>
            </w:r>
          </w:p>
          <w:p w14:paraId="34DDEAAD" w14:textId="77777777" w:rsidR="00CD6543" w:rsidRPr="00CD6543" w:rsidRDefault="00D9039A" w:rsidP="00CD6543">
            <w:pPr>
              <w:spacing w:after="0" w:line="240" w:lineRule="auto"/>
              <w:rPr>
                <w:lang w:val="de-DE"/>
              </w:rPr>
            </w:pPr>
            <w:sdt>
              <w:sdtPr>
                <w:rPr>
                  <w:lang w:val="en-GB"/>
                </w:rPr>
                <w:id w:val="364337110"/>
                <w14:checkbox>
                  <w14:checked w14:val="0"/>
                  <w14:checkedState w14:val="2612" w14:font="MS Mincho"/>
                  <w14:uncheckedState w14:val="2610" w14:font="MS Mincho"/>
                </w14:checkbox>
              </w:sdtPr>
              <w:sdtEndPr/>
              <w:sdtContent>
                <w:r w:rsidR="00CD6543" w:rsidRPr="00CD6543">
                  <w:rPr>
                    <w:rFonts w:ascii="MS Gothic" w:eastAsia="MS Gothic" w:hint="eastAsia"/>
                    <w:lang w:val="de-DE"/>
                  </w:rPr>
                  <w:t>☐</w:t>
                </w:r>
              </w:sdtContent>
            </w:sdt>
            <w:proofErr w:type="spellStart"/>
            <w:r w:rsidR="00CD6543" w:rsidRPr="00CD6543">
              <w:rPr>
                <w:lang w:val="de-DE"/>
              </w:rPr>
              <w:t>Lisrel</w:t>
            </w:r>
            <w:proofErr w:type="spellEnd"/>
          </w:p>
          <w:p w14:paraId="4080BBB9" w14:textId="77777777" w:rsidR="00CD6543" w:rsidRPr="00CD6543" w:rsidRDefault="00D9039A" w:rsidP="00CD6543">
            <w:pPr>
              <w:spacing w:after="0" w:line="240" w:lineRule="auto"/>
              <w:rPr>
                <w:lang w:val="de-DE"/>
              </w:rPr>
            </w:pPr>
            <w:sdt>
              <w:sdtPr>
                <w:rPr>
                  <w:lang w:val="en-GB"/>
                </w:rPr>
                <w:id w:val="265202462"/>
                <w14:checkbox>
                  <w14:checked w14:val="0"/>
                  <w14:checkedState w14:val="2612" w14:font="MS Mincho"/>
                  <w14:uncheckedState w14:val="2610" w14:font="MS Mincho"/>
                </w14:checkbox>
              </w:sdtPr>
              <w:sdtEndPr/>
              <w:sdtContent>
                <w:r w:rsidR="00CD6543" w:rsidRPr="00CD6543">
                  <w:rPr>
                    <w:rFonts w:ascii="MS Gothic" w:eastAsia="MS Gothic" w:hint="eastAsia"/>
                    <w:lang w:val="de-DE"/>
                  </w:rPr>
                  <w:t>☐</w:t>
                </w:r>
              </w:sdtContent>
            </w:sdt>
            <w:proofErr w:type="spellStart"/>
            <w:r w:rsidR="00CD6543" w:rsidRPr="00CD6543">
              <w:rPr>
                <w:lang w:val="de-DE"/>
              </w:rPr>
              <w:t>Mplus</w:t>
            </w:r>
            <w:proofErr w:type="spellEnd"/>
          </w:p>
          <w:p w14:paraId="25AE8FFC" w14:textId="77777777" w:rsidR="00CD6543" w:rsidRPr="00CD6543" w:rsidRDefault="00D9039A" w:rsidP="00CD6543">
            <w:pPr>
              <w:spacing w:after="0" w:line="240" w:lineRule="auto"/>
              <w:rPr>
                <w:lang w:val="de-DE"/>
              </w:rPr>
            </w:pPr>
            <w:sdt>
              <w:sdtPr>
                <w:rPr>
                  <w:lang w:val="en-GB"/>
                </w:rPr>
                <w:id w:val="-296219873"/>
                <w14:checkbox>
                  <w14:checked w14:val="0"/>
                  <w14:checkedState w14:val="2612" w14:font="MS Mincho"/>
                  <w14:uncheckedState w14:val="2610" w14:font="MS Mincho"/>
                </w14:checkbox>
              </w:sdtPr>
              <w:sdtEndPr/>
              <w:sdtContent>
                <w:r w:rsidR="00CD6543" w:rsidRPr="00CD6543">
                  <w:rPr>
                    <w:rFonts w:ascii="MS Gothic" w:eastAsia="MS Gothic" w:hint="eastAsia"/>
                    <w:lang w:val="de-DE"/>
                  </w:rPr>
                  <w:t>☐</w:t>
                </w:r>
              </w:sdtContent>
            </w:sdt>
            <w:proofErr w:type="spellStart"/>
            <w:r w:rsidR="00CD6543" w:rsidRPr="00CD6543">
              <w:rPr>
                <w:lang w:val="de-DE"/>
              </w:rPr>
              <w:t>MaxQDA</w:t>
            </w:r>
            <w:proofErr w:type="spellEnd"/>
          </w:p>
          <w:p w14:paraId="34D67FFA" w14:textId="77777777" w:rsidR="00C135A0" w:rsidRPr="00680AE8" w:rsidRDefault="00CD6543" w:rsidP="00CD6543">
            <w:pPr>
              <w:spacing w:after="0" w:line="240" w:lineRule="auto"/>
              <w:rPr>
                <w:lang w:val="de-DE"/>
              </w:rPr>
            </w:pPr>
            <w:r w:rsidRPr="00CD6543">
              <w:rPr>
                <w:lang w:val="de-DE"/>
              </w:rPr>
              <w:t xml:space="preserve">Andere: </w:t>
            </w:r>
            <w:r w:rsidRPr="00147DCD">
              <w:rPr>
                <w:lang w:val="en-GB"/>
              </w:rPr>
              <w:fldChar w:fldCharType="begin">
                <w:ffData>
                  <w:name w:val="Text21"/>
                  <w:enabled/>
                  <w:calcOnExit w:val="0"/>
                  <w:textInput/>
                </w:ffData>
              </w:fldChar>
            </w:r>
            <w:r w:rsidRPr="00CD6543">
              <w:rPr>
                <w:lang w:val="de-DE"/>
              </w:rPr>
              <w:instrText xml:space="preserve"> FORMTEXT </w:instrText>
            </w:r>
            <w:r w:rsidRPr="00147DCD">
              <w:rPr>
                <w:lang w:val="en-GB"/>
              </w:rPr>
            </w:r>
            <w:r w:rsidRPr="00147DCD">
              <w:rPr>
                <w:lang w:val="en-GB"/>
              </w:rPr>
              <w:fldChar w:fldCharType="separate"/>
            </w:r>
            <w:r w:rsidRPr="00147DCD">
              <w:rPr>
                <w:noProof/>
                <w:lang w:val="en-GB"/>
              </w:rPr>
              <w:t> </w:t>
            </w:r>
            <w:r w:rsidRPr="00147DCD">
              <w:rPr>
                <w:noProof/>
                <w:lang w:val="en-GB"/>
              </w:rPr>
              <w:t> </w:t>
            </w:r>
            <w:r w:rsidRPr="00147DCD">
              <w:rPr>
                <w:noProof/>
                <w:lang w:val="en-GB"/>
              </w:rPr>
              <w:t> </w:t>
            </w:r>
            <w:r w:rsidRPr="00147DCD">
              <w:rPr>
                <w:noProof/>
                <w:lang w:val="en-GB"/>
              </w:rPr>
              <w:t> </w:t>
            </w:r>
            <w:r w:rsidRPr="00147DCD">
              <w:rPr>
                <w:noProof/>
                <w:lang w:val="en-GB"/>
              </w:rPr>
              <w:t> </w:t>
            </w:r>
            <w:r w:rsidRPr="00147DCD">
              <w:rPr>
                <w:lang w:val="en-GB"/>
              </w:rPr>
              <w:fldChar w:fldCharType="end"/>
            </w:r>
          </w:p>
        </w:tc>
      </w:tr>
      <w:tr w:rsidR="00C135A0" w:rsidRPr="00BC68EA" w14:paraId="71DFC6B6" w14:textId="77777777" w:rsidTr="00CE36C4">
        <w:trPr>
          <w:cantSplit/>
        </w:trPr>
        <w:tc>
          <w:tcPr>
            <w:tcW w:w="3227" w:type="dxa"/>
            <w:tcBorders>
              <w:top w:val="single" w:sz="4" w:space="0" w:color="auto"/>
              <w:left w:val="single" w:sz="4" w:space="0" w:color="auto"/>
              <w:bottom w:val="single" w:sz="4" w:space="0" w:color="auto"/>
              <w:right w:val="nil"/>
            </w:tcBorders>
            <w:shd w:val="clear" w:color="auto" w:fill="auto"/>
          </w:tcPr>
          <w:p w14:paraId="0D856B8D" w14:textId="77777777" w:rsidR="00C135A0" w:rsidRPr="00147DCD" w:rsidRDefault="00C135A0" w:rsidP="009C35B3">
            <w:pPr>
              <w:spacing w:after="0" w:line="240" w:lineRule="auto"/>
              <w:rPr>
                <w:lang w:val="en-GB"/>
              </w:rPr>
            </w:pPr>
            <w:proofErr w:type="spellStart"/>
            <w:r>
              <w:rPr>
                <w:lang w:val="en-GB"/>
              </w:rPr>
              <w:t>Weitere</w:t>
            </w:r>
            <w:proofErr w:type="spellEnd"/>
            <w:r>
              <w:rPr>
                <w:lang w:val="en-GB"/>
              </w:rPr>
              <w:t xml:space="preserve"> </w:t>
            </w:r>
            <w:proofErr w:type="spellStart"/>
            <w:r>
              <w:rPr>
                <w:lang w:val="en-GB"/>
              </w:rPr>
              <w:t>Ausstattung</w:t>
            </w:r>
            <w:proofErr w:type="spellEnd"/>
            <w:r>
              <w:rPr>
                <w:lang w:val="en-GB"/>
              </w:rPr>
              <w:t xml:space="preserve"> </w:t>
            </w:r>
            <w:proofErr w:type="spellStart"/>
            <w:r>
              <w:rPr>
                <w:lang w:val="en-GB"/>
              </w:rPr>
              <w:t>gewünscht</w:t>
            </w:r>
            <w:proofErr w:type="spellEnd"/>
            <w:r w:rsidRPr="00147DCD">
              <w:rPr>
                <w:lang w:val="en-GB"/>
              </w:rPr>
              <w:t xml:space="preserve">: </w:t>
            </w:r>
            <w:bookmarkStart w:id="15" w:name="Text26"/>
          </w:p>
        </w:tc>
        <w:bookmarkEnd w:id="15" w:displacedByCustomXml="next"/>
        <w:sdt>
          <w:sdtPr>
            <w:rPr>
              <w:lang w:val="en-GB"/>
            </w:rPr>
            <w:id w:val="1006938849"/>
            <w:placeholder>
              <w:docPart w:val="A7695D39E14A4625A0D39DCC13A47907"/>
            </w:placeholder>
            <w:showingPlcHdr/>
          </w:sdtPr>
          <w:sdtEndPr/>
          <w:sdtContent>
            <w:tc>
              <w:tcPr>
                <w:tcW w:w="7455" w:type="dxa"/>
                <w:gridSpan w:val="2"/>
                <w:tcBorders>
                  <w:top w:val="single" w:sz="4" w:space="0" w:color="auto"/>
                  <w:left w:val="nil"/>
                  <w:bottom w:val="single" w:sz="4" w:space="0" w:color="auto"/>
                  <w:right w:val="single" w:sz="4" w:space="0" w:color="auto"/>
                </w:tcBorders>
                <w:shd w:val="clear" w:color="auto" w:fill="auto"/>
              </w:tcPr>
              <w:p w14:paraId="527BC921" w14:textId="77777777" w:rsidR="00C135A0" w:rsidRPr="00CB0F42" w:rsidRDefault="00CB0F42" w:rsidP="00147DCD">
                <w:pPr>
                  <w:spacing w:after="0" w:line="240" w:lineRule="auto"/>
                  <w:rPr>
                    <w:lang w:val="de-DE"/>
                  </w:rPr>
                </w:pPr>
                <w:r w:rsidRPr="00CB0F42">
                  <w:rPr>
                    <w:rStyle w:val="PlaceholderText"/>
                    <w:lang w:val="de-DE"/>
                  </w:rPr>
                  <w:t>Klicken Sie hier, um Text einzugeben.</w:t>
                </w:r>
              </w:p>
            </w:tc>
          </w:sdtContent>
        </w:sdt>
      </w:tr>
      <w:tr w:rsidR="00CE36C4" w:rsidRPr="00025AFE" w14:paraId="312E2F78" w14:textId="77777777" w:rsidTr="00CE36C4">
        <w:trPr>
          <w:cantSplit/>
        </w:trPr>
        <w:tc>
          <w:tcPr>
            <w:tcW w:w="3227" w:type="dxa"/>
            <w:tcBorders>
              <w:top w:val="single" w:sz="4" w:space="0" w:color="auto"/>
              <w:left w:val="single" w:sz="4" w:space="0" w:color="auto"/>
              <w:bottom w:val="single" w:sz="4" w:space="0" w:color="auto"/>
              <w:right w:val="nil"/>
            </w:tcBorders>
            <w:shd w:val="clear" w:color="auto" w:fill="auto"/>
          </w:tcPr>
          <w:p w14:paraId="30D71826" w14:textId="77777777" w:rsidR="00CE36C4" w:rsidRPr="00CE36C4" w:rsidRDefault="00CE36C4" w:rsidP="00CE36C4">
            <w:pPr>
              <w:spacing w:after="0" w:line="240" w:lineRule="auto"/>
              <w:rPr>
                <w:lang w:val="en-GB"/>
              </w:rPr>
            </w:pPr>
            <w:proofErr w:type="spellStart"/>
            <w:r w:rsidRPr="00CE36C4">
              <w:rPr>
                <w:lang w:val="en-GB"/>
              </w:rPr>
              <w:t>Internetzugang</w:t>
            </w:r>
            <w:proofErr w:type="spellEnd"/>
            <w:r w:rsidRPr="00CE36C4">
              <w:rPr>
                <w:lang w:val="en-GB"/>
              </w:rPr>
              <w:t xml:space="preserve"> (WLAN) </w:t>
            </w:r>
          </w:p>
        </w:tc>
        <w:tc>
          <w:tcPr>
            <w:tcW w:w="3685" w:type="dxa"/>
            <w:tcBorders>
              <w:top w:val="single" w:sz="4" w:space="0" w:color="auto"/>
              <w:left w:val="nil"/>
              <w:bottom w:val="single" w:sz="4" w:space="0" w:color="auto"/>
              <w:right w:val="nil"/>
            </w:tcBorders>
            <w:shd w:val="clear" w:color="auto" w:fill="auto"/>
          </w:tcPr>
          <w:p w14:paraId="46C6302A" w14:textId="1289765A" w:rsidR="00CE36C4" w:rsidRPr="00D1459D" w:rsidRDefault="00D9039A" w:rsidP="00CE36C4">
            <w:pPr>
              <w:spacing w:after="0" w:line="240" w:lineRule="auto"/>
              <w:rPr>
                <w:lang w:val="de-DE"/>
              </w:rPr>
            </w:pPr>
            <w:sdt>
              <w:sdtPr>
                <w:rPr>
                  <w:lang w:val="de-DE"/>
                </w:rPr>
                <w:id w:val="-1659147243"/>
                <w14:checkbox>
                  <w14:checked w14:val="0"/>
                  <w14:checkedState w14:val="2612" w14:font="MS Mincho"/>
                  <w14:uncheckedState w14:val="2610" w14:font="MS Mincho"/>
                </w14:checkbox>
              </w:sdtPr>
              <w:sdtEndPr/>
              <w:sdtContent>
                <w:r w:rsidR="00CB6E1D">
                  <w:rPr>
                    <w:rFonts w:ascii="MS Mincho" w:eastAsia="MS Mincho" w:hAnsi="MS Mincho" w:hint="eastAsia"/>
                    <w:lang w:val="de-DE"/>
                  </w:rPr>
                  <w:t>☐</w:t>
                </w:r>
              </w:sdtContent>
            </w:sdt>
            <w:r w:rsidR="00CE36C4" w:rsidRPr="00D1459D">
              <w:rPr>
                <w:lang w:val="de-DE"/>
              </w:rPr>
              <w:t>nein</w:t>
            </w:r>
          </w:p>
          <w:p w14:paraId="3C32843D" w14:textId="77777777" w:rsidR="00CE36C4" w:rsidRPr="00D1459D" w:rsidRDefault="00D9039A" w:rsidP="00CE36C4">
            <w:pPr>
              <w:spacing w:after="0" w:line="240" w:lineRule="auto"/>
              <w:rPr>
                <w:lang w:val="de-DE"/>
              </w:rPr>
            </w:pPr>
            <w:sdt>
              <w:sdtPr>
                <w:rPr>
                  <w:lang w:val="de-DE"/>
                </w:rPr>
                <w:id w:val="-1376542063"/>
                <w14:checkbox>
                  <w14:checked w14:val="0"/>
                  <w14:checkedState w14:val="2612" w14:font="MS Mincho"/>
                  <w14:uncheckedState w14:val="2610" w14:font="MS Mincho"/>
                </w14:checkbox>
              </w:sdtPr>
              <w:sdtEndPr/>
              <w:sdtContent>
                <w:r w:rsidR="00CE36C4">
                  <w:rPr>
                    <w:rFonts w:ascii="MS Mincho" w:eastAsia="MS Mincho" w:hAnsi="MS Mincho" w:hint="eastAsia"/>
                    <w:lang w:val="de-DE"/>
                  </w:rPr>
                  <w:t>☐</w:t>
                </w:r>
              </w:sdtContent>
            </w:sdt>
            <w:r w:rsidR="00CE36C4">
              <w:rPr>
                <w:lang w:val="de-DE"/>
              </w:rPr>
              <w:t>ja, für Lehrkraft</w:t>
            </w:r>
          </w:p>
          <w:p w14:paraId="7907EED9" w14:textId="0BE493B4" w:rsidR="00CE36C4" w:rsidRPr="00CE36C4" w:rsidRDefault="00D9039A" w:rsidP="00CE36C4">
            <w:pPr>
              <w:spacing w:after="0" w:line="240" w:lineRule="auto"/>
              <w:rPr>
                <w:lang w:val="de-DE"/>
              </w:rPr>
            </w:pPr>
            <w:sdt>
              <w:sdtPr>
                <w:rPr>
                  <w:lang w:val="de-DE"/>
                </w:rPr>
                <w:id w:val="-145663331"/>
                <w14:checkbox>
                  <w14:checked w14:val="1"/>
                  <w14:checkedState w14:val="2612" w14:font="MS Mincho"/>
                  <w14:uncheckedState w14:val="2610" w14:font="MS Mincho"/>
                </w14:checkbox>
              </w:sdtPr>
              <w:sdtEndPr/>
              <w:sdtContent>
                <w:r w:rsidR="00CB6E1D">
                  <w:rPr>
                    <w:rFonts w:ascii="MS Mincho" w:eastAsia="MS Mincho" w:hAnsi="MS Mincho" w:hint="eastAsia"/>
                    <w:lang w:val="de-DE"/>
                  </w:rPr>
                  <w:t>☒</w:t>
                </w:r>
              </w:sdtContent>
            </w:sdt>
            <w:r w:rsidR="00CE36C4">
              <w:rPr>
                <w:lang w:val="de-DE"/>
              </w:rPr>
              <w:t>ja, für Lehrkraft und Teilnehmende</w:t>
            </w:r>
          </w:p>
        </w:tc>
        <w:tc>
          <w:tcPr>
            <w:tcW w:w="3770" w:type="dxa"/>
            <w:tcBorders>
              <w:top w:val="single" w:sz="4" w:space="0" w:color="auto"/>
              <w:left w:val="nil"/>
              <w:bottom w:val="single" w:sz="4" w:space="0" w:color="auto"/>
              <w:right w:val="single" w:sz="4" w:space="0" w:color="auto"/>
            </w:tcBorders>
            <w:shd w:val="clear" w:color="auto" w:fill="auto"/>
          </w:tcPr>
          <w:p w14:paraId="4063011B" w14:textId="77777777" w:rsidR="00CE36C4" w:rsidRPr="00CE36C4" w:rsidRDefault="00CE36C4" w:rsidP="008E3542">
            <w:pPr>
              <w:spacing w:after="0" w:line="240" w:lineRule="auto"/>
              <w:rPr>
                <w:lang w:val="de-DE"/>
              </w:rPr>
            </w:pPr>
          </w:p>
        </w:tc>
      </w:tr>
      <w:tr w:rsidR="008E3542" w:rsidRPr="00025AFE" w14:paraId="6AB2A8A2" w14:textId="77777777" w:rsidTr="008E3542">
        <w:trPr>
          <w:cantSplit/>
        </w:trPr>
        <w:tc>
          <w:tcPr>
            <w:tcW w:w="6912" w:type="dxa"/>
            <w:gridSpan w:val="2"/>
            <w:tcBorders>
              <w:top w:val="single" w:sz="4" w:space="0" w:color="auto"/>
              <w:left w:val="single" w:sz="4" w:space="0" w:color="auto"/>
              <w:bottom w:val="single" w:sz="4" w:space="0" w:color="auto"/>
              <w:right w:val="nil"/>
            </w:tcBorders>
            <w:shd w:val="clear" w:color="auto" w:fill="auto"/>
          </w:tcPr>
          <w:p w14:paraId="53DFCD15" w14:textId="77777777" w:rsidR="008E3542" w:rsidRPr="008E3542" w:rsidRDefault="008E3542" w:rsidP="009C35B3">
            <w:pPr>
              <w:spacing w:after="0" w:line="240" w:lineRule="auto"/>
              <w:rPr>
                <w:lang w:val="de-DE"/>
              </w:rPr>
            </w:pPr>
            <w:r w:rsidRPr="008E3542">
              <w:rPr>
                <w:lang w:val="de-DE"/>
              </w:rPr>
              <w:t>Besteht Interesse, Materialien (</w:t>
            </w:r>
            <w:proofErr w:type="spellStart"/>
            <w:r w:rsidRPr="008E3542">
              <w:rPr>
                <w:lang w:val="de-DE"/>
              </w:rPr>
              <w:t>z.Bsp</w:t>
            </w:r>
            <w:proofErr w:type="spellEnd"/>
            <w:r w:rsidRPr="008E3542">
              <w:rPr>
                <w:lang w:val="de-DE"/>
              </w:rPr>
              <w:t xml:space="preserve"> Datensätze, Skripte) über ein geschütztes Online-Portal </w:t>
            </w:r>
            <w:r w:rsidR="00C11E1C">
              <w:rPr>
                <w:lang w:val="de-DE"/>
              </w:rPr>
              <w:t xml:space="preserve">oder gemeinsames Laufwerk </w:t>
            </w:r>
            <w:r w:rsidRPr="008E3542">
              <w:rPr>
                <w:lang w:val="de-DE"/>
              </w:rPr>
              <w:t xml:space="preserve">an die </w:t>
            </w:r>
            <w:proofErr w:type="spellStart"/>
            <w:r w:rsidRPr="008E3542">
              <w:rPr>
                <w:lang w:val="de-DE"/>
              </w:rPr>
              <w:t>WorkshopteilnehmerInnen</w:t>
            </w:r>
            <w:proofErr w:type="spellEnd"/>
            <w:r w:rsidRPr="008E3542">
              <w:rPr>
                <w:lang w:val="de-DE"/>
              </w:rPr>
              <w:t xml:space="preserve"> zu verteilen?</w:t>
            </w:r>
          </w:p>
        </w:tc>
        <w:tc>
          <w:tcPr>
            <w:tcW w:w="3770" w:type="dxa"/>
            <w:tcBorders>
              <w:top w:val="single" w:sz="4" w:space="0" w:color="auto"/>
              <w:left w:val="nil"/>
              <w:bottom w:val="single" w:sz="4" w:space="0" w:color="auto"/>
              <w:right w:val="single" w:sz="4" w:space="0" w:color="auto"/>
            </w:tcBorders>
            <w:shd w:val="clear" w:color="auto" w:fill="auto"/>
          </w:tcPr>
          <w:p w14:paraId="4BCB8B33" w14:textId="77777777" w:rsidR="008E3542" w:rsidRPr="00D1459D" w:rsidRDefault="00D9039A" w:rsidP="008E3542">
            <w:pPr>
              <w:spacing w:after="0" w:line="240" w:lineRule="auto"/>
              <w:rPr>
                <w:lang w:val="de-DE"/>
              </w:rPr>
            </w:pPr>
            <w:sdt>
              <w:sdtPr>
                <w:rPr>
                  <w:lang w:val="de-DE"/>
                </w:rPr>
                <w:id w:val="1978788149"/>
                <w14:checkbox>
                  <w14:checked w14:val="0"/>
                  <w14:checkedState w14:val="2612" w14:font="MS Mincho"/>
                  <w14:uncheckedState w14:val="2610" w14:font="MS Mincho"/>
                </w14:checkbox>
              </w:sdtPr>
              <w:sdtEndPr/>
              <w:sdtContent>
                <w:r w:rsidR="00CB0F42">
                  <w:rPr>
                    <w:rFonts w:ascii="MS Mincho" w:eastAsia="MS Mincho" w:hAnsi="MS Mincho" w:hint="eastAsia"/>
                    <w:lang w:val="de-DE"/>
                  </w:rPr>
                  <w:t>☐</w:t>
                </w:r>
              </w:sdtContent>
            </w:sdt>
            <w:r w:rsidR="008E3542" w:rsidRPr="00D1459D">
              <w:rPr>
                <w:lang w:val="de-DE"/>
              </w:rPr>
              <w:t>ja</w:t>
            </w:r>
          </w:p>
          <w:p w14:paraId="5AA804EF" w14:textId="23888986" w:rsidR="008E3542" w:rsidRPr="00D1459D" w:rsidRDefault="00D9039A" w:rsidP="008E3542">
            <w:pPr>
              <w:spacing w:after="0" w:line="240" w:lineRule="auto"/>
              <w:rPr>
                <w:lang w:val="de-DE"/>
              </w:rPr>
            </w:pPr>
            <w:sdt>
              <w:sdtPr>
                <w:rPr>
                  <w:lang w:val="de-DE"/>
                </w:rPr>
                <w:id w:val="-189065090"/>
                <w14:checkbox>
                  <w14:checked w14:val="0"/>
                  <w14:checkedState w14:val="2612" w14:font="MS Mincho"/>
                  <w14:uncheckedState w14:val="2610" w14:font="MS Mincho"/>
                </w14:checkbox>
              </w:sdtPr>
              <w:sdtEndPr/>
              <w:sdtContent>
                <w:r w:rsidR="00D0056C">
                  <w:rPr>
                    <w:rFonts w:ascii="MS Mincho" w:eastAsia="MS Mincho" w:hAnsi="MS Mincho" w:hint="eastAsia"/>
                    <w:lang w:val="de-DE"/>
                  </w:rPr>
                  <w:t>☐</w:t>
                </w:r>
              </w:sdtContent>
            </w:sdt>
            <w:r w:rsidR="008E3542" w:rsidRPr="00D1459D">
              <w:rPr>
                <w:lang w:val="de-DE"/>
              </w:rPr>
              <w:t>nein</w:t>
            </w:r>
          </w:p>
          <w:p w14:paraId="7AD223C1" w14:textId="5A334547" w:rsidR="008E3542" w:rsidRPr="008E3542" w:rsidRDefault="00D9039A" w:rsidP="008E3542">
            <w:pPr>
              <w:spacing w:after="0" w:line="240" w:lineRule="auto"/>
              <w:rPr>
                <w:lang w:val="de-DE"/>
              </w:rPr>
            </w:pPr>
            <w:sdt>
              <w:sdtPr>
                <w:rPr>
                  <w:lang w:val="de-DE"/>
                </w:rPr>
                <w:id w:val="-615214760"/>
                <w14:checkbox>
                  <w14:checked w14:val="1"/>
                  <w14:checkedState w14:val="2612" w14:font="MS Mincho"/>
                  <w14:uncheckedState w14:val="2610" w14:font="MS Mincho"/>
                </w14:checkbox>
              </w:sdtPr>
              <w:sdtEndPr/>
              <w:sdtContent>
                <w:r w:rsidR="00D0056C">
                  <w:rPr>
                    <w:rFonts w:ascii="MS Mincho" w:eastAsia="MS Mincho" w:hAnsi="MS Mincho" w:hint="eastAsia"/>
                    <w:lang w:val="de-DE"/>
                  </w:rPr>
                  <w:t>☒</w:t>
                </w:r>
              </w:sdtContent>
            </w:sdt>
            <w:r w:rsidR="008E3542">
              <w:rPr>
                <w:lang w:val="de-DE"/>
              </w:rPr>
              <w:t>noch nicht bekannt</w:t>
            </w:r>
          </w:p>
        </w:tc>
      </w:tr>
    </w:tbl>
    <w:p w14:paraId="62FC4310" w14:textId="77777777" w:rsidR="006D1FD6" w:rsidRDefault="006D1FD6" w:rsidP="002F11FA">
      <w:pPr>
        <w:rPr>
          <w:lang w:val="de-DE"/>
        </w:rPr>
      </w:pPr>
    </w:p>
    <w:p w14:paraId="02A5B274" w14:textId="77777777" w:rsidR="00E2152F" w:rsidRPr="00BC68EA" w:rsidRDefault="00E2152F" w:rsidP="002F11FA">
      <w:pPr>
        <w:rPr>
          <w:sz w:val="16"/>
          <w:szCs w:val="16"/>
          <w:lang w:val="de-DE"/>
        </w:rPr>
      </w:pPr>
      <w:r w:rsidRPr="00BC68EA">
        <w:rPr>
          <w:sz w:val="16"/>
          <w:szCs w:val="16"/>
          <w:lang w:val="de-DE"/>
        </w:rPr>
        <w:t xml:space="preserve">*Wir behalten uns nachträgliche Abänderungen vor. </w:t>
      </w:r>
    </w:p>
    <w:sectPr w:rsidR="00E2152F" w:rsidRPr="00BC68EA" w:rsidSect="007C49F9">
      <w:headerReference w:type="default" r:id="rId8"/>
      <w:footerReference w:type="default" r:id="rId9"/>
      <w:pgSz w:w="11906" w:h="16838"/>
      <w:pgMar w:top="1134"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50652" w14:textId="77777777" w:rsidR="00D9039A" w:rsidRDefault="00D9039A" w:rsidP="007C49F9">
      <w:pPr>
        <w:spacing w:after="0" w:line="240" w:lineRule="auto"/>
      </w:pPr>
      <w:r>
        <w:separator/>
      </w:r>
    </w:p>
  </w:endnote>
  <w:endnote w:type="continuationSeparator" w:id="0">
    <w:p w14:paraId="6BF4BC71" w14:textId="77777777" w:rsidR="00D9039A" w:rsidRDefault="00D9039A" w:rsidP="007C4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Rotis SemiSans Pro">
    <w:altName w:val="Calibri"/>
    <w:panose1 w:val="020B0604020202020204"/>
    <w:charset w:val="00"/>
    <w:family w:val="swiss"/>
    <w:notTrueType/>
    <w:pitch w:val="variable"/>
    <w:sig w:usb0="00000087" w:usb1="00000001" w:usb2="00000000" w:usb3="00000000" w:csb0="0000009B"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altName w:val="Times New Roman"/>
    <w:panose1 w:val="020B0300000000000000"/>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72666" w14:textId="77777777" w:rsidR="001947EE" w:rsidRDefault="001947EE" w:rsidP="00E568D6">
    <w:pPr>
      <w:pStyle w:val="Footer"/>
      <w:tabs>
        <w:tab w:val="clear" w:pos="4536"/>
        <w:tab w:val="clear" w:pos="9072"/>
        <w:tab w:val="center" w:pos="5245"/>
        <w:tab w:val="right" w:pos="10490"/>
      </w:tabs>
      <w:ind w:left="-142"/>
      <w:rPr>
        <w:color w:val="445A6F"/>
        <w:lang w:val="en-GB"/>
      </w:rPr>
    </w:pPr>
  </w:p>
  <w:p w14:paraId="3D78BF97" w14:textId="77777777" w:rsidR="001947EE" w:rsidRPr="005D6E6E" w:rsidRDefault="00E424AD" w:rsidP="00E568D6">
    <w:pPr>
      <w:pStyle w:val="Footer"/>
      <w:tabs>
        <w:tab w:val="clear" w:pos="4536"/>
        <w:tab w:val="clear" w:pos="9072"/>
        <w:tab w:val="center" w:pos="5245"/>
        <w:tab w:val="right" w:pos="10490"/>
      </w:tabs>
      <w:ind w:left="-142"/>
      <w:rPr>
        <w:color w:val="445A6F"/>
        <w:lang w:val="de-DE"/>
      </w:rPr>
    </w:pPr>
    <w:r>
      <w:rPr>
        <w:noProof/>
        <w:lang w:val="de-DE" w:eastAsia="de-DE" w:bidi="ar-SA"/>
      </w:rPr>
      <w:drawing>
        <wp:anchor distT="0" distB="0" distL="114300" distR="114300" simplePos="0" relativeHeight="251657216" behindDoc="0" locked="0" layoutInCell="1" allowOverlap="1" wp14:anchorId="686823C9" wp14:editId="7E31D578">
          <wp:simplePos x="0" y="0"/>
          <wp:positionH relativeFrom="column">
            <wp:posOffset>-459105</wp:posOffset>
          </wp:positionH>
          <wp:positionV relativeFrom="paragraph">
            <wp:posOffset>762000</wp:posOffset>
          </wp:positionV>
          <wp:extent cx="7621905" cy="131445"/>
          <wp:effectExtent l="0" t="0" r="0" b="1905"/>
          <wp:wrapNone/>
          <wp:docPr id="2"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1905" cy="131445"/>
                  </a:xfrm>
                  <a:prstGeom prst="rect">
                    <a:avLst/>
                  </a:prstGeom>
                  <a:noFill/>
                  <a:ln>
                    <a:noFill/>
                  </a:ln>
                </pic:spPr>
              </pic:pic>
            </a:graphicData>
          </a:graphic>
          <wp14:sizeRelH relativeFrom="page">
            <wp14:pctWidth>0</wp14:pctWidth>
          </wp14:sizeRelH>
          <wp14:sizeRelV relativeFrom="page">
            <wp14:pctHeight>0</wp14:pctHeight>
          </wp14:sizeRelV>
        </wp:anchor>
      </w:drawing>
    </w:r>
    <w:r w:rsidR="001947EE" w:rsidRPr="005D6E6E">
      <w:rPr>
        <w:color w:val="445A6F"/>
        <w:lang w:val="de-DE"/>
      </w:rPr>
      <w:t xml:space="preserve">GESIS </w:t>
    </w:r>
    <w:r w:rsidR="00986AAF">
      <w:rPr>
        <w:color w:val="445A6F"/>
        <w:lang w:val="de-DE"/>
      </w:rPr>
      <w:t>Workshops</w:t>
    </w:r>
    <w:r w:rsidR="001947EE" w:rsidRPr="005D6E6E">
      <w:rPr>
        <w:color w:val="445A6F"/>
        <w:lang w:val="de-DE"/>
      </w:rPr>
      <w:tab/>
    </w:r>
    <w:r w:rsidR="001947EE" w:rsidRPr="002771AB">
      <w:rPr>
        <w:color w:val="445A6F"/>
        <w:lang w:val="de-DE"/>
      </w:rPr>
      <w:fldChar w:fldCharType="begin"/>
    </w:r>
    <w:r w:rsidR="001947EE" w:rsidRPr="002771AB">
      <w:rPr>
        <w:color w:val="445A6F"/>
        <w:lang w:val="de-DE"/>
      </w:rPr>
      <w:instrText xml:space="preserve"> PAGE   \* MERGEFORMAT </w:instrText>
    </w:r>
    <w:r w:rsidR="001947EE" w:rsidRPr="002771AB">
      <w:rPr>
        <w:color w:val="445A6F"/>
        <w:lang w:val="de-DE"/>
      </w:rPr>
      <w:fldChar w:fldCharType="separate"/>
    </w:r>
    <w:r w:rsidR="00BC68EA">
      <w:rPr>
        <w:noProof/>
        <w:color w:val="445A6F"/>
        <w:lang w:val="de-DE"/>
      </w:rPr>
      <w:t>3</w:t>
    </w:r>
    <w:r w:rsidR="001947EE" w:rsidRPr="002771AB">
      <w:rPr>
        <w:color w:val="445A6F"/>
        <w:lang w:val="de-DE"/>
      </w:rPr>
      <w:fldChar w:fldCharType="end"/>
    </w:r>
    <w:r w:rsidR="00986AAF">
      <w:rPr>
        <w:color w:val="445A6F"/>
        <w:lang w:val="de-DE"/>
      </w:rPr>
      <w:tab/>
      <w:t>events</w:t>
    </w:r>
    <w:r w:rsidR="001947EE" w:rsidRPr="005D6E6E">
      <w:rPr>
        <w:color w:val="445A6F"/>
        <w:lang w:val="de-DE"/>
      </w:rPr>
      <w:t>@gesis.org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3A937" w14:textId="77777777" w:rsidR="00D9039A" w:rsidRDefault="00D9039A" w:rsidP="007C49F9">
      <w:pPr>
        <w:spacing w:after="0" w:line="240" w:lineRule="auto"/>
      </w:pPr>
      <w:r>
        <w:separator/>
      </w:r>
    </w:p>
  </w:footnote>
  <w:footnote w:type="continuationSeparator" w:id="0">
    <w:p w14:paraId="7999CF3C" w14:textId="77777777" w:rsidR="00D9039A" w:rsidRDefault="00D9039A" w:rsidP="007C4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4D018" w14:textId="77777777" w:rsidR="001947EE" w:rsidRDefault="00E424AD" w:rsidP="005D6E6E">
    <w:pPr>
      <w:pStyle w:val="Header"/>
      <w:jc w:val="right"/>
    </w:pPr>
    <w:r>
      <w:rPr>
        <w:noProof/>
        <w:lang w:val="de-DE" w:eastAsia="de-DE" w:bidi="ar-SA"/>
      </w:rPr>
      <w:drawing>
        <wp:anchor distT="0" distB="0" distL="114300" distR="114300" simplePos="0" relativeHeight="251658240" behindDoc="0" locked="0" layoutInCell="1" allowOverlap="1" wp14:anchorId="5455B2A7" wp14:editId="76B38BDA">
          <wp:simplePos x="0" y="0"/>
          <wp:positionH relativeFrom="column">
            <wp:posOffset>-493395</wp:posOffset>
          </wp:positionH>
          <wp:positionV relativeFrom="paragraph">
            <wp:posOffset>-546735</wp:posOffset>
          </wp:positionV>
          <wp:extent cx="7621270" cy="200660"/>
          <wp:effectExtent l="0" t="0" r="0" b="8890"/>
          <wp:wrapNone/>
          <wp:docPr id="3"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1270" cy="2006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de-DE" w:eastAsia="de-DE" w:bidi="ar-SA"/>
      </w:rPr>
      <w:drawing>
        <wp:inline distT="0" distB="0" distL="0" distR="0" wp14:anchorId="61092C92" wp14:editId="37FFB8FA">
          <wp:extent cx="1725295" cy="429260"/>
          <wp:effectExtent l="0" t="0" r="8255" b="8890"/>
          <wp:docPr id="1" name="Bild 3" descr="J:\Work\Wissensvermittlung\xZentrale Ressourcen und Vorlagen\Logos\GESIS_Logo_informell_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J:\Work\Wissensvermittlung\xZentrale Ressourcen und Vorlagen\Logos\GESIS_Logo_informell_en.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25295" cy="429260"/>
                  </a:xfrm>
                  <a:prstGeom prst="rect">
                    <a:avLst/>
                  </a:prstGeom>
                  <a:noFill/>
                  <a:ln>
                    <a:noFill/>
                  </a:ln>
                </pic:spPr>
              </pic:pic>
            </a:graphicData>
          </a:graphic>
        </wp:inline>
      </w:drawing>
    </w:r>
  </w:p>
  <w:p w14:paraId="47EFD6E0" w14:textId="77777777" w:rsidR="001947EE" w:rsidRDefault="001947EE">
    <w:pPr>
      <w:pStyle w:val="Header"/>
    </w:pPr>
  </w:p>
  <w:p w14:paraId="57132505" w14:textId="77777777" w:rsidR="001947EE" w:rsidRDefault="001947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91BC7"/>
    <w:multiLevelType w:val="hybridMultilevel"/>
    <w:tmpl w:val="9F62D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632D5"/>
    <w:multiLevelType w:val="multilevel"/>
    <w:tmpl w:val="8954C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64A93"/>
    <w:multiLevelType w:val="hybridMultilevel"/>
    <w:tmpl w:val="7D4E7D7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35FD7081"/>
    <w:multiLevelType w:val="multilevel"/>
    <w:tmpl w:val="A02A0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E91773"/>
    <w:multiLevelType w:val="hybridMultilevel"/>
    <w:tmpl w:val="76E46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8714D0"/>
    <w:multiLevelType w:val="hybridMultilevel"/>
    <w:tmpl w:val="208E4940"/>
    <w:lvl w:ilvl="0" w:tplc="F4060B42">
      <w:numFmt w:val="bullet"/>
      <w:lvlText w:val="•"/>
      <w:lvlJc w:val="left"/>
      <w:pPr>
        <w:ind w:left="1060" w:hanging="700"/>
      </w:pPr>
      <w:rPr>
        <w:rFonts w:ascii="Rotis SemiSans Pro" w:eastAsia="Times New Roman" w:hAnsi="Rotis SemiSans Pr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101877">
    <w:abstractNumId w:val="2"/>
  </w:num>
  <w:num w:numId="2" w16cid:durableId="636690596">
    <w:abstractNumId w:val="3"/>
  </w:num>
  <w:num w:numId="3" w16cid:durableId="616371447">
    <w:abstractNumId w:val="1"/>
  </w:num>
  <w:num w:numId="4" w16cid:durableId="62535380">
    <w:abstractNumId w:val="4"/>
  </w:num>
  <w:num w:numId="5" w16cid:durableId="1674065043">
    <w:abstractNumId w:val="0"/>
  </w:num>
  <w:num w:numId="6" w16cid:durableId="1400134625">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rlin Schaeffer">
    <w15:presenceInfo w15:providerId="AD" w15:userId="S::fsm788@ku.dk::b0079148-0e15-476a-aad4-6792fb6850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stylePaneFormatFilter w:val="0701" w:allStyles="1" w:customStyles="0" w:latentStyles="0" w:stylesInUse="0" w:headingStyles="0" w:numberingStyles="0" w:tableStyles="0" w:directFormattingOnRuns="1" w:directFormattingOnParagraphs="1" w:directFormattingOnNumbering="1" w:directFormattingOnTables="0" w:clearFormatting="0" w:top3HeadingStyles="0" w:visibleStyles="0" w:alternateStyleNames="0"/>
  <w:trackRevisions/>
  <w:defaultTabStop w:val="709"/>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8EC"/>
    <w:rsid w:val="0002420F"/>
    <w:rsid w:val="00025AFE"/>
    <w:rsid w:val="0003558B"/>
    <w:rsid w:val="00040FFA"/>
    <w:rsid w:val="000503CF"/>
    <w:rsid w:val="00051253"/>
    <w:rsid w:val="00054B60"/>
    <w:rsid w:val="00055201"/>
    <w:rsid w:val="0006509A"/>
    <w:rsid w:val="00073335"/>
    <w:rsid w:val="000809BD"/>
    <w:rsid w:val="00087976"/>
    <w:rsid w:val="000934A2"/>
    <w:rsid w:val="000A419C"/>
    <w:rsid w:val="000A54F2"/>
    <w:rsid w:val="000B07D7"/>
    <w:rsid w:val="000B1D87"/>
    <w:rsid w:val="000B2ED1"/>
    <w:rsid w:val="000D2F74"/>
    <w:rsid w:val="000D4575"/>
    <w:rsid w:val="000D5AC1"/>
    <w:rsid w:val="000D76B0"/>
    <w:rsid w:val="000D76EA"/>
    <w:rsid w:val="000F19DE"/>
    <w:rsid w:val="00100F4F"/>
    <w:rsid w:val="00111394"/>
    <w:rsid w:val="001215FE"/>
    <w:rsid w:val="00135530"/>
    <w:rsid w:val="00137F8C"/>
    <w:rsid w:val="0014285A"/>
    <w:rsid w:val="00146729"/>
    <w:rsid w:val="00147DCD"/>
    <w:rsid w:val="00167F89"/>
    <w:rsid w:val="00176AC8"/>
    <w:rsid w:val="001803AF"/>
    <w:rsid w:val="00185B4F"/>
    <w:rsid w:val="00186384"/>
    <w:rsid w:val="001947EE"/>
    <w:rsid w:val="001B20F7"/>
    <w:rsid w:val="001B282B"/>
    <w:rsid w:val="001B58A6"/>
    <w:rsid w:val="001B7B8D"/>
    <w:rsid w:val="001C3F61"/>
    <w:rsid w:val="001F4EAF"/>
    <w:rsid w:val="002000E2"/>
    <w:rsid w:val="00202090"/>
    <w:rsid w:val="00213E20"/>
    <w:rsid w:val="00233203"/>
    <w:rsid w:val="00254635"/>
    <w:rsid w:val="00270C91"/>
    <w:rsid w:val="002729DD"/>
    <w:rsid w:val="002771AB"/>
    <w:rsid w:val="00282216"/>
    <w:rsid w:val="002936E1"/>
    <w:rsid w:val="002A2EDE"/>
    <w:rsid w:val="002B1568"/>
    <w:rsid w:val="002B7A91"/>
    <w:rsid w:val="002C21F1"/>
    <w:rsid w:val="002C7227"/>
    <w:rsid w:val="002D4EF1"/>
    <w:rsid w:val="002D5C74"/>
    <w:rsid w:val="002E57F4"/>
    <w:rsid w:val="002E7864"/>
    <w:rsid w:val="002F11FA"/>
    <w:rsid w:val="00306F04"/>
    <w:rsid w:val="0031176C"/>
    <w:rsid w:val="00327F36"/>
    <w:rsid w:val="003318EC"/>
    <w:rsid w:val="00332DEE"/>
    <w:rsid w:val="00351337"/>
    <w:rsid w:val="0036010C"/>
    <w:rsid w:val="00367AA3"/>
    <w:rsid w:val="00371D4C"/>
    <w:rsid w:val="003901E8"/>
    <w:rsid w:val="003B4240"/>
    <w:rsid w:val="003B7801"/>
    <w:rsid w:val="003C01BD"/>
    <w:rsid w:val="003D1F74"/>
    <w:rsid w:val="003D5E4F"/>
    <w:rsid w:val="003D727B"/>
    <w:rsid w:val="004111E3"/>
    <w:rsid w:val="0043125F"/>
    <w:rsid w:val="00441326"/>
    <w:rsid w:val="004431B5"/>
    <w:rsid w:val="00452D35"/>
    <w:rsid w:val="00456F97"/>
    <w:rsid w:val="00461E51"/>
    <w:rsid w:val="00492CBD"/>
    <w:rsid w:val="00496D01"/>
    <w:rsid w:val="004A442F"/>
    <w:rsid w:val="004B1866"/>
    <w:rsid w:val="004E16BA"/>
    <w:rsid w:val="004E22BF"/>
    <w:rsid w:val="004E51CB"/>
    <w:rsid w:val="004F40CA"/>
    <w:rsid w:val="005059B7"/>
    <w:rsid w:val="00517AA8"/>
    <w:rsid w:val="00520555"/>
    <w:rsid w:val="005318D9"/>
    <w:rsid w:val="00535FCC"/>
    <w:rsid w:val="00551DDA"/>
    <w:rsid w:val="00556122"/>
    <w:rsid w:val="0055730A"/>
    <w:rsid w:val="00564ACE"/>
    <w:rsid w:val="005B17D1"/>
    <w:rsid w:val="005B3C81"/>
    <w:rsid w:val="005B478E"/>
    <w:rsid w:val="005C058C"/>
    <w:rsid w:val="005C6B99"/>
    <w:rsid w:val="005D6E6E"/>
    <w:rsid w:val="0060156E"/>
    <w:rsid w:val="00610E36"/>
    <w:rsid w:val="00616E61"/>
    <w:rsid w:val="006204AD"/>
    <w:rsid w:val="006238EF"/>
    <w:rsid w:val="00624501"/>
    <w:rsid w:val="00627066"/>
    <w:rsid w:val="00627075"/>
    <w:rsid w:val="006372A2"/>
    <w:rsid w:val="00653944"/>
    <w:rsid w:val="006547EC"/>
    <w:rsid w:val="00655F00"/>
    <w:rsid w:val="006670AC"/>
    <w:rsid w:val="0067611A"/>
    <w:rsid w:val="00677025"/>
    <w:rsid w:val="00680AE8"/>
    <w:rsid w:val="006B2B40"/>
    <w:rsid w:val="006B7E6D"/>
    <w:rsid w:val="006C4C58"/>
    <w:rsid w:val="006C6739"/>
    <w:rsid w:val="006D1FD6"/>
    <w:rsid w:val="00703F14"/>
    <w:rsid w:val="0070691F"/>
    <w:rsid w:val="00711A64"/>
    <w:rsid w:val="007310BE"/>
    <w:rsid w:val="0075106F"/>
    <w:rsid w:val="007521FC"/>
    <w:rsid w:val="0075772F"/>
    <w:rsid w:val="0076318F"/>
    <w:rsid w:val="00766258"/>
    <w:rsid w:val="0076672C"/>
    <w:rsid w:val="0077407A"/>
    <w:rsid w:val="007A147D"/>
    <w:rsid w:val="007A60F9"/>
    <w:rsid w:val="007A612C"/>
    <w:rsid w:val="007B2A41"/>
    <w:rsid w:val="007C49F9"/>
    <w:rsid w:val="007D0BAC"/>
    <w:rsid w:val="007D25C4"/>
    <w:rsid w:val="007D695A"/>
    <w:rsid w:val="007E043D"/>
    <w:rsid w:val="007F278E"/>
    <w:rsid w:val="007F456D"/>
    <w:rsid w:val="008126ED"/>
    <w:rsid w:val="00812E46"/>
    <w:rsid w:val="00826DB7"/>
    <w:rsid w:val="00835751"/>
    <w:rsid w:val="00842CB5"/>
    <w:rsid w:val="00877723"/>
    <w:rsid w:val="008A7C93"/>
    <w:rsid w:val="008B699C"/>
    <w:rsid w:val="008C1BA0"/>
    <w:rsid w:val="008C4AAC"/>
    <w:rsid w:val="008D2424"/>
    <w:rsid w:val="008D754B"/>
    <w:rsid w:val="008E252B"/>
    <w:rsid w:val="008E3542"/>
    <w:rsid w:val="008E4714"/>
    <w:rsid w:val="008F4747"/>
    <w:rsid w:val="00902A6A"/>
    <w:rsid w:val="00905E03"/>
    <w:rsid w:val="00925674"/>
    <w:rsid w:val="00927B07"/>
    <w:rsid w:val="00961EC9"/>
    <w:rsid w:val="00965B02"/>
    <w:rsid w:val="00971AA7"/>
    <w:rsid w:val="009828B1"/>
    <w:rsid w:val="00986AAF"/>
    <w:rsid w:val="009A0169"/>
    <w:rsid w:val="009B2AA4"/>
    <w:rsid w:val="009B4730"/>
    <w:rsid w:val="009B5F64"/>
    <w:rsid w:val="009B5F6C"/>
    <w:rsid w:val="009B6032"/>
    <w:rsid w:val="009B69D2"/>
    <w:rsid w:val="009C35B3"/>
    <w:rsid w:val="009C537E"/>
    <w:rsid w:val="009C7469"/>
    <w:rsid w:val="009D4A85"/>
    <w:rsid w:val="009E0D91"/>
    <w:rsid w:val="009F11B5"/>
    <w:rsid w:val="00A02BC6"/>
    <w:rsid w:val="00A15ED9"/>
    <w:rsid w:val="00A2721C"/>
    <w:rsid w:val="00A40685"/>
    <w:rsid w:val="00A420B2"/>
    <w:rsid w:val="00A4743B"/>
    <w:rsid w:val="00A630C4"/>
    <w:rsid w:val="00A65A43"/>
    <w:rsid w:val="00A80EF0"/>
    <w:rsid w:val="00AA2D6E"/>
    <w:rsid w:val="00AA4701"/>
    <w:rsid w:val="00AA54DF"/>
    <w:rsid w:val="00AA65CC"/>
    <w:rsid w:val="00AB20B9"/>
    <w:rsid w:val="00AB4F67"/>
    <w:rsid w:val="00AC10F3"/>
    <w:rsid w:val="00AC4AFD"/>
    <w:rsid w:val="00AE2C3B"/>
    <w:rsid w:val="00AE2D96"/>
    <w:rsid w:val="00AF7D0B"/>
    <w:rsid w:val="00B11ABA"/>
    <w:rsid w:val="00B131F8"/>
    <w:rsid w:val="00B154E2"/>
    <w:rsid w:val="00B314FC"/>
    <w:rsid w:val="00B47DE5"/>
    <w:rsid w:val="00B50E40"/>
    <w:rsid w:val="00B5279A"/>
    <w:rsid w:val="00B54ACD"/>
    <w:rsid w:val="00B75916"/>
    <w:rsid w:val="00B95DF2"/>
    <w:rsid w:val="00BB09CD"/>
    <w:rsid w:val="00BB0FC6"/>
    <w:rsid w:val="00BC0D6A"/>
    <w:rsid w:val="00BC213A"/>
    <w:rsid w:val="00BC2435"/>
    <w:rsid w:val="00BC45D1"/>
    <w:rsid w:val="00BC68EA"/>
    <w:rsid w:val="00BD3815"/>
    <w:rsid w:val="00BE0629"/>
    <w:rsid w:val="00BE599E"/>
    <w:rsid w:val="00BE6C58"/>
    <w:rsid w:val="00BF7967"/>
    <w:rsid w:val="00C017F8"/>
    <w:rsid w:val="00C01BB2"/>
    <w:rsid w:val="00C050F7"/>
    <w:rsid w:val="00C11E1C"/>
    <w:rsid w:val="00C135A0"/>
    <w:rsid w:val="00C326CB"/>
    <w:rsid w:val="00C35C21"/>
    <w:rsid w:val="00C3780F"/>
    <w:rsid w:val="00C4670F"/>
    <w:rsid w:val="00C521B5"/>
    <w:rsid w:val="00C62B7D"/>
    <w:rsid w:val="00C655B4"/>
    <w:rsid w:val="00C941ED"/>
    <w:rsid w:val="00C95046"/>
    <w:rsid w:val="00C97E54"/>
    <w:rsid w:val="00CA1D8A"/>
    <w:rsid w:val="00CB0F42"/>
    <w:rsid w:val="00CB373B"/>
    <w:rsid w:val="00CB6E1D"/>
    <w:rsid w:val="00CB7F57"/>
    <w:rsid w:val="00CC451A"/>
    <w:rsid w:val="00CD6543"/>
    <w:rsid w:val="00CE36C4"/>
    <w:rsid w:val="00D0056C"/>
    <w:rsid w:val="00D13DAD"/>
    <w:rsid w:val="00D1459D"/>
    <w:rsid w:val="00D17611"/>
    <w:rsid w:val="00D33B14"/>
    <w:rsid w:val="00D3476F"/>
    <w:rsid w:val="00D90284"/>
    <w:rsid w:val="00D9039A"/>
    <w:rsid w:val="00DA474B"/>
    <w:rsid w:val="00DB2F6A"/>
    <w:rsid w:val="00DC419B"/>
    <w:rsid w:val="00DE20C9"/>
    <w:rsid w:val="00DE5995"/>
    <w:rsid w:val="00E00E4C"/>
    <w:rsid w:val="00E07087"/>
    <w:rsid w:val="00E14011"/>
    <w:rsid w:val="00E2152F"/>
    <w:rsid w:val="00E24210"/>
    <w:rsid w:val="00E34308"/>
    <w:rsid w:val="00E37855"/>
    <w:rsid w:val="00E424AD"/>
    <w:rsid w:val="00E55E74"/>
    <w:rsid w:val="00E568D6"/>
    <w:rsid w:val="00E73631"/>
    <w:rsid w:val="00E81692"/>
    <w:rsid w:val="00E83F9C"/>
    <w:rsid w:val="00E90826"/>
    <w:rsid w:val="00EA23AC"/>
    <w:rsid w:val="00EB2673"/>
    <w:rsid w:val="00EB6597"/>
    <w:rsid w:val="00ED363E"/>
    <w:rsid w:val="00ED39A7"/>
    <w:rsid w:val="00EE640D"/>
    <w:rsid w:val="00EE748A"/>
    <w:rsid w:val="00EF0910"/>
    <w:rsid w:val="00EF2E17"/>
    <w:rsid w:val="00F06F66"/>
    <w:rsid w:val="00F16342"/>
    <w:rsid w:val="00F47058"/>
    <w:rsid w:val="00F6048C"/>
    <w:rsid w:val="00F8276E"/>
    <w:rsid w:val="00F91816"/>
    <w:rsid w:val="00FA3352"/>
    <w:rsid w:val="00FC27ED"/>
    <w:rsid w:val="00FC3CE2"/>
    <w:rsid w:val="00FC5D1B"/>
    <w:rsid w:val="00FD07F0"/>
    <w:rsid w:val="00FE3BD6"/>
    <w:rsid w:val="00FE6B4C"/>
    <w:rsid w:val="00FE73A9"/>
    <w:rsid w:val="00FF4D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4B1B8"/>
  <w15:docId w15:val="{30767ED7-BEC6-9D4A-88C6-35022174D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284"/>
    <w:pPr>
      <w:spacing w:after="200" w:line="252" w:lineRule="auto"/>
    </w:pPr>
    <w:rPr>
      <w:rFonts w:ascii="Rotis SemiSans Pro" w:hAnsi="Rotis SemiSans Pro"/>
      <w:sz w:val="22"/>
      <w:szCs w:val="22"/>
      <w:lang w:val="en-US" w:eastAsia="en-US" w:bidi="en-US"/>
    </w:rPr>
  </w:style>
  <w:style w:type="paragraph" w:styleId="Heading1">
    <w:name w:val="heading 1"/>
    <w:basedOn w:val="Normal"/>
    <w:next w:val="Normal"/>
    <w:link w:val="Heading1Char"/>
    <w:uiPriority w:val="9"/>
    <w:qFormat/>
    <w:rsid w:val="006D1FD6"/>
    <w:pPr>
      <w:pBdr>
        <w:bottom w:val="thinThickSmallGap" w:sz="12" w:space="1" w:color="C48B01"/>
      </w:pBdr>
      <w:spacing w:before="400"/>
      <w:jc w:val="center"/>
      <w:outlineLvl w:val="0"/>
    </w:pPr>
    <w:rPr>
      <w:caps/>
      <w:color w:val="835D00"/>
      <w:spacing w:val="20"/>
      <w:sz w:val="28"/>
      <w:szCs w:val="28"/>
    </w:rPr>
  </w:style>
  <w:style w:type="paragraph" w:styleId="Heading2">
    <w:name w:val="heading 2"/>
    <w:basedOn w:val="Normal"/>
    <w:next w:val="Normal"/>
    <w:link w:val="Heading2Char"/>
    <w:uiPriority w:val="9"/>
    <w:semiHidden/>
    <w:unhideWhenUsed/>
    <w:qFormat/>
    <w:rsid w:val="006D1FD6"/>
    <w:pPr>
      <w:pBdr>
        <w:bottom w:val="single" w:sz="4" w:space="1" w:color="825C00"/>
      </w:pBdr>
      <w:spacing w:before="400"/>
      <w:jc w:val="center"/>
      <w:outlineLvl w:val="1"/>
    </w:pPr>
    <w:rPr>
      <w:caps/>
      <w:color w:val="835D00"/>
      <w:spacing w:val="15"/>
      <w:sz w:val="24"/>
      <w:szCs w:val="24"/>
    </w:rPr>
  </w:style>
  <w:style w:type="paragraph" w:styleId="Heading3">
    <w:name w:val="heading 3"/>
    <w:basedOn w:val="Normal"/>
    <w:next w:val="Normal"/>
    <w:link w:val="Heading3Char"/>
    <w:uiPriority w:val="9"/>
    <w:semiHidden/>
    <w:unhideWhenUsed/>
    <w:qFormat/>
    <w:rsid w:val="006D1FD6"/>
    <w:pPr>
      <w:pBdr>
        <w:top w:val="dotted" w:sz="4" w:space="1" w:color="825C00"/>
        <w:bottom w:val="dotted" w:sz="4" w:space="1" w:color="825C00"/>
      </w:pBdr>
      <w:spacing w:before="300"/>
      <w:jc w:val="center"/>
      <w:outlineLvl w:val="2"/>
    </w:pPr>
    <w:rPr>
      <w:caps/>
      <w:color w:val="825C00"/>
      <w:sz w:val="24"/>
      <w:szCs w:val="24"/>
    </w:rPr>
  </w:style>
  <w:style w:type="paragraph" w:styleId="Heading4">
    <w:name w:val="heading 4"/>
    <w:basedOn w:val="Normal"/>
    <w:next w:val="Normal"/>
    <w:link w:val="Heading4Char"/>
    <w:uiPriority w:val="9"/>
    <w:semiHidden/>
    <w:unhideWhenUsed/>
    <w:qFormat/>
    <w:rsid w:val="006D1FD6"/>
    <w:pPr>
      <w:pBdr>
        <w:bottom w:val="dotted" w:sz="4" w:space="1" w:color="C48B01"/>
      </w:pBdr>
      <w:spacing w:after="120"/>
      <w:jc w:val="center"/>
      <w:outlineLvl w:val="3"/>
    </w:pPr>
    <w:rPr>
      <w:caps/>
      <w:color w:val="825C00"/>
      <w:spacing w:val="10"/>
    </w:rPr>
  </w:style>
  <w:style w:type="paragraph" w:styleId="Heading5">
    <w:name w:val="heading 5"/>
    <w:basedOn w:val="Normal"/>
    <w:next w:val="Normal"/>
    <w:link w:val="Heading5Char"/>
    <w:uiPriority w:val="9"/>
    <w:semiHidden/>
    <w:unhideWhenUsed/>
    <w:qFormat/>
    <w:rsid w:val="006D1FD6"/>
    <w:pPr>
      <w:spacing w:before="320" w:after="120"/>
      <w:jc w:val="center"/>
      <w:outlineLvl w:val="4"/>
    </w:pPr>
    <w:rPr>
      <w:caps/>
      <w:color w:val="825C00"/>
      <w:spacing w:val="10"/>
    </w:rPr>
  </w:style>
  <w:style w:type="paragraph" w:styleId="Heading6">
    <w:name w:val="heading 6"/>
    <w:basedOn w:val="Normal"/>
    <w:next w:val="Normal"/>
    <w:link w:val="Heading6Char"/>
    <w:uiPriority w:val="9"/>
    <w:semiHidden/>
    <w:unhideWhenUsed/>
    <w:qFormat/>
    <w:rsid w:val="006D1FD6"/>
    <w:pPr>
      <w:spacing w:after="120"/>
      <w:jc w:val="center"/>
      <w:outlineLvl w:val="5"/>
    </w:pPr>
    <w:rPr>
      <w:caps/>
      <w:color w:val="C48B01"/>
      <w:spacing w:val="10"/>
    </w:rPr>
  </w:style>
  <w:style w:type="paragraph" w:styleId="Heading7">
    <w:name w:val="heading 7"/>
    <w:basedOn w:val="Normal"/>
    <w:next w:val="Normal"/>
    <w:link w:val="Heading7Char"/>
    <w:uiPriority w:val="9"/>
    <w:semiHidden/>
    <w:unhideWhenUsed/>
    <w:qFormat/>
    <w:rsid w:val="006D1FD6"/>
    <w:pPr>
      <w:spacing w:after="120"/>
      <w:jc w:val="center"/>
      <w:outlineLvl w:val="6"/>
    </w:pPr>
    <w:rPr>
      <w:i/>
      <w:iCs/>
      <w:caps/>
      <w:color w:val="C48B01"/>
      <w:spacing w:val="10"/>
    </w:rPr>
  </w:style>
  <w:style w:type="paragraph" w:styleId="Heading8">
    <w:name w:val="heading 8"/>
    <w:basedOn w:val="Normal"/>
    <w:next w:val="Normal"/>
    <w:link w:val="Heading8Char"/>
    <w:uiPriority w:val="9"/>
    <w:semiHidden/>
    <w:unhideWhenUsed/>
    <w:qFormat/>
    <w:rsid w:val="006D1FD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6D1FD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D1FD6"/>
    <w:rPr>
      <w:rFonts w:eastAsia="Times New Roman" w:cs="Times New Roman"/>
      <w:caps/>
      <w:color w:val="835D00"/>
      <w:spacing w:val="20"/>
      <w:sz w:val="28"/>
      <w:szCs w:val="28"/>
    </w:rPr>
  </w:style>
  <w:style w:type="character" w:customStyle="1" w:styleId="Heading2Char">
    <w:name w:val="Heading 2 Char"/>
    <w:link w:val="Heading2"/>
    <w:uiPriority w:val="9"/>
    <w:semiHidden/>
    <w:rsid w:val="006D1FD6"/>
    <w:rPr>
      <w:caps/>
      <w:color w:val="835D00"/>
      <w:spacing w:val="15"/>
      <w:sz w:val="24"/>
      <w:szCs w:val="24"/>
    </w:rPr>
  </w:style>
  <w:style w:type="character" w:customStyle="1" w:styleId="Heading3Char">
    <w:name w:val="Heading 3 Char"/>
    <w:link w:val="Heading3"/>
    <w:uiPriority w:val="9"/>
    <w:semiHidden/>
    <w:rsid w:val="006D1FD6"/>
    <w:rPr>
      <w:rFonts w:eastAsia="Times New Roman" w:cs="Times New Roman"/>
      <w:caps/>
      <w:color w:val="825C00"/>
      <w:sz w:val="24"/>
      <w:szCs w:val="24"/>
    </w:rPr>
  </w:style>
  <w:style w:type="character" w:customStyle="1" w:styleId="Heading4Char">
    <w:name w:val="Heading 4 Char"/>
    <w:link w:val="Heading4"/>
    <w:uiPriority w:val="9"/>
    <w:semiHidden/>
    <w:rsid w:val="006D1FD6"/>
    <w:rPr>
      <w:rFonts w:eastAsia="Times New Roman" w:cs="Times New Roman"/>
      <w:caps/>
      <w:color w:val="825C00"/>
      <w:spacing w:val="10"/>
    </w:rPr>
  </w:style>
  <w:style w:type="character" w:customStyle="1" w:styleId="Heading5Char">
    <w:name w:val="Heading 5 Char"/>
    <w:link w:val="Heading5"/>
    <w:uiPriority w:val="9"/>
    <w:semiHidden/>
    <w:rsid w:val="006D1FD6"/>
    <w:rPr>
      <w:rFonts w:eastAsia="Times New Roman" w:cs="Times New Roman"/>
      <w:caps/>
      <w:color w:val="825C00"/>
      <w:spacing w:val="10"/>
    </w:rPr>
  </w:style>
  <w:style w:type="character" w:customStyle="1" w:styleId="Heading6Char">
    <w:name w:val="Heading 6 Char"/>
    <w:link w:val="Heading6"/>
    <w:uiPriority w:val="9"/>
    <w:semiHidden/>
    <w:rsid w:val="006D1FD6"/>
    <w:rPr>
      <w:rFonts w:eastAsia="Times New Roman" w:cs="Times New Roman"/>
      <w:caps/>
      <w:color w:val="C48B01"/>
      <w:spacing w:val="10"/>
    </w:rPr>
  </w:style>
  <w:style w:type="character" w:customStyle="1" w:styleId="Heading7Char">
    <w:name w:val="Heading 7 Char"/>
    <w:link w:val="Heading7"/>
    <w:uiPriority w:val="9"/>
    <w:semiHidden/>
    <w:rsid w:val="006D1FD6"/>
    <w:rPr>
      <w:rFonts w:eastAsia="Times New Roman" w:cs="Times New Roman"/>
      <w:i/>
      <w:iCs/>
      <w:caps/>
      <w:color w:val="C48B01"/>
      <w:spacing w:val="10"/>
    </w:rPr>
  </w:style>
  <w:style w:type="character" w:customStyle="1" w:styleId="Heading8Char">
    <w:name w:val="Heading 8 Char"/>
    <w:link w:val="Heading8"/>
    <w:uiPriority w:val="9"/>
    <w:semiHidden/>
    <w:rsid w:val="006D1FD6"/>
    <w:rPr>
      <w:rFonts w:eastAsia="Times New Roman" w:cs="Times New Roman"/>
      <w:caps/>
      <w:spacing w:val="10"/>
      <w:sz w:val="20"/>
      <w:szCs w:val="20"/>
    </w:rPr>
  </w:style>
  <w:style w:type="character" w:customStyle="1" w:styleId="Heading9Char">
    <w:name w:val="Heading 9 Char"/>
    <w:link w:val="Heading9"/>
    <w:uiPriority w:val="9"/>
    <w:semiHidden/>
    <w:rsid w:val="006D1FD6"/>
    <w:rPr>
      <w:rFonts w:eastAsia="Times New Roman" w:cs="Times New Roman"/>
      <w:i/>
      <w:iCs/>
      <w:caps/>
      <w:spacing w:val="10"/>
      <w:sz w:val="20"/>
      <w:szCs w:val="20"/>
    </w:rPr>
  </w:style>
  <w:style w:type="paragraph" w:styleId="Caption">
    <w:name w:val="caption"/>
    <w:basedOn w:val="Normal"/>
    <w:next w:val="Normal"/>
    <w:uiPriority w:val="35"/>
    <w:semiHidden/>
    <w:unhideWhenUsed/>
    <w:qFormat/>
    <w:rsid w:val="006D1FD6"/>
    <w:rPr>
      <w:caps/>
      <w:spacing w:val="10"/>
      <w:sz w:val="18"/>
      <w:szCs w:val="18"/>
    </w:rPr>
  </w:style>
  <w:style w:type="paragraph" w:styleId="Title">
    <w:name w:val="Title"/>
    <w:basedOn w:val="Normal"/>
    <w:next w:val="Normal"/>
    <w:link w:val="TitleChar"/>
    <w:uiPriority w:val="10"/>
    <w:qFormat/>
    <w:rsid w:val="006D1FD6"/>
    <w:pPr>
      <w:pBdr>
        <w:top w:val="dotted" w:sz="2" w:space="1" w:color="835D00"/>
        <w:bottom w:val="dotted" w:sz="2" w:space="6" w:color="835D00"/>
      </w:pBdr>
      <w:spacing w:before="500" w:after="300" w:line="240" w:lineRule="auto"/>
      <w:jc w:val="center"/>
    </w:pPr>
    <w:rPr>
      <w:caps/>
      <w:color w:val="835D00"/>
      <w:spacing w:val="50"/>
      <w:sz w:val="44"/>
      <w:szCs w:val="44"/>
    </w:rPr>
  </w:style>
  <w:style w:type="character" w:customStyle="1" w:styleId="TitleChar">
    <w:name w:val="Title Char"/>
    <w:link w:val="Title"/>
    <w:uiPriority w:val="10"/>
    <w:rsid w:val="006D1FD6"/>
    <w:rPr>
      <w:rFonts w:eastAsia="Times New Roman" w:cs="Times New Roman"/>
      <w:caps/>
      <w:color w:val="835D00"/>
      <w:spacing w:val="50"/>
      <w:sz w:val="44"/>
      <w:szCs w:val="44"/>
    </w:rPr>
  </w:style>
  <w:style w:type="paragraph" w:styleId="Subtitle">
    <w:name w:val="Subtitle"/>
    <w:basedOn w:val="Normal"/>
    <w:next w:val="Normal"/>
    <w:link w:val="SubtitleChar"/>
    <w:uiPriority w:val="11"/>
    <w:qFormat/>
    <w:rsid w:val="006D1FD6"/>
    <w:pPr>
      <w:spacing w:after="560" w:line="240" w:lineRule="auto"/>
      <w:jc w:val="center"/>
    </w:pPr>
    <w:rPr>
      <w:caps/>
      <w:spacing w:val="20"/>
      <w:sz w:val="18"/>
      <w:szCs w:val="18"/>
    </w:rPr>
  </w:style>
  <w:style w:type="character" w:customStyle="1" w:styleId="SubtitleChar">
    <w:name w:val="Subtitle Char"/>
    <w:link w:val="Subtitle"/>
    <w:uiPriority w:val="11"/>
    <w:rsid w:val="006D1FD6"/>
    <w:rPr>
      <w:rFonts w:eastAsia="Times New Roman" w:cs="Times New Roman"/>
      <w:caps/>
      <w:spacing w:val="20"/>
      <w:sz w:val="18"/>
      <w:szCs w:val="18"/>
    </w:rPr>
  </w:style>
  <w:style w:type="character" w:styleId="Strong">
    <w:name w:val="Strong"/>
    <w:uiPriority w:val="22"/>
    <w:qFormat/>
    <w:rsid w:val="006D1FD6"/>
    <w:rPr>
      <w:b/>
      <w:bCs/>
      <w:color w:val="C48B01"/>
      <w:spacing w:val="5"/>
    </w:rPr>
  </w:style>
  <w:style w:type="character" w:styleId="Emphasis">
    <w:name w:val="Emphasis"/>
    <w:uiPriority w:val="20"/>
    <w:qFormat/>
    <w:rsid w:val="006D1FD6"/>
    <w:rPr>
      <w:caps/>
      <w:spacing w:val="5"/>
      <w:sz w:val="20"/>
      <w:szCs w:val="20"/>
    </w:rPr>
  </w:style>
  <w:style w:type="paragraph" w:styleId="NoSpacing">
    <w:name w:val="No Spacing"/>
    <w:basedOn w:val="Normal"/>
    <w:link w:val="NoSpacingChar"/>
    <w:uiPriority w:val="1"/>
    <w:qFormat/>
    <w:rsid w:val="006D1FD6"/>
    <w:pPr>
      <w:spacing w:after="0" w:line="240" w:lineRule="auto"/>
    </w:pPr>
  </w:style>
  <w:style w:type="character" w:customStyle="1" w:styleId="NoSpacingChar">
    <w:name w:val="No Spacing Char"/>
    <w:basedOn w:val="DefaultParagraphFont"/>
    <w:link w:val="NoSpacing"/>
    <w:uiPriority w:val="1"/>
    <w:rsid w:val="006D1FD6"/>
  </w:style>
  <w:style w:type="paragraph" w:styleId="ListParagraph">
    <w:name w:val="List Paragraph"/>
    <w:basedOn w:val="Normal"/>
    <w:uiPriority w:val="34"/>
    <w:qFormat/>
    <w:rsid w:val="006D1FD6"/>
    <w:pPr>
      <w:ind w:left="720"/>
      <w:contextualSpacing/>
    </w:pPr>
  </w:style>
  <w:style w:type="paragraph" w:styleId="Quote">
    <w:name w:val="Quote"/>
    <w:basedOn w:val="Normal"/>
    <w:next w:val="Normal"/>
    <w:link w:val="QuoteChar"/>
    <w:uiPriority w:val="29"/>
    <w:qFormat/>
    <w:rsid w:val="006D1FD6"/>
    <w:rPr>
      <w:i/>
      <w:iCs/>
    </w:rPr>
  </w:style>
  <w:style w:type="character" w:customStyle="1" w:styleId="QuoteChar">
    <w:name w:val="Quote Char"/>
    <w:link w:val="Quote"/>
    <w:uiPriority w:val="29"/>
    <w:rsid w:val="006D1FD6"/>
    <w:rPr>
      <w:rFonts w:eastAsia="Times New Roman" w:cs="Times New Roman"/>
      <w:i/>
      <w:iCs/>
    </w:rPr>
  </w:style>
  <w:style w:type="paragraph" w:styleId="IntenseQuote">
    <w:name w:val="Intense Quote"/>
    <w:basedOn w:val="Normal"/>
    <w:next w:val="Normal"/>
    <w:link w:val="IntenseQuoteChar"/>
    <w:uiPriority w:val="30"/>
    <w:qFormat/>
    <w:rsid w:val="006D1FD6"/>
    <w:pPr>
      <w:pBdr>
        <w:top w:val="dotted" w:sz="2" w:space="10" w:color="835D00"/>
        <w:bottom w:val="dotted" w:sz="2" w:space="4" w:color="835D00"/>
      </w:pBdr>
      <w:spacing w:before="160" w:line="300" w:lineRule="auto"/>
      <w:ind w:left="1440" w:right="1440"/>
    </w:pPr>
    <w:rPr>
      <w:caps/>
      <w:color w:val="825C00"/>
      <w:spacing w:val="5"/>
      <w:sz w:val="20"/>
      <w:szCs w:val="20"/>
    </w:rPr>
  </w:style>
  <w:style w:type="character" w:customStyle="1" w:styleId="IntenseQuoteChar">
    <w:name w:val="Intense Quote Char"/>
    <w:link w:val="IntenseQuote"/>
    <w:uiPriority w:val="30"/>
    <w:rsid w:val="006D1FD6"/>
    <w:rPr>
      <w:rFonts w:eastAsia="Times New Roman" w:cs="Times New Roman"/>
      <w:caps/>
      <w:color w:val="825C00"/>
      <w:spacing w:val="5"/>
      <w:sz w:val="20"/>
      <w:szCs w:val="20"/>
    </w:rPr>
  </w:style>
  <w:style w:type="character" w:styleId="SubtleEmphasis">
    <w:name w:val="Subtle Emphasis"/>
    <w:uiPriority w:val="19"/>
    <w:qFormat/>
    <w:rsid w:val="006D1FD6"/>
    <w:rPr>
      <w:i/>
      <w:iCs/>
    </w:rPr>
  </w:style>
  <w:style w:type="character" w:styleId="IntenseEmphasis">
    <w:name w:val="Intense Emphasis"/>
    <w:uiPriority w:val="21"/>
    <w:qFormat/>
    <w:rsid w:val="006D1FD6"/>
    <w:rPr>
      <w:i/>
      <w:iCs/>
      <w:caps/>
      <w:spacing w:val="10"/>
      <w:sz w:val="20"/>
      <w:szCs w:val="20"/>
    </w:rPr>
  </w:style>
  <w:style w:type="character" w:styleId="SubtleReference">
    <w:name w:val="Subtle Reference"/>
    <w:uiPriority w:val="31"/>
    <w:qFormat/>
    <w:rsid w:val="006D1FD6"/>
    <w:rPr>
      <w:rFonts w:ascii="Calibri" w:eastAsia="Times New Roman" w:hAnsi="Calibri" w:cs="Times New Roman"/>
      <w:i/>
      <w:iCs/>
      <w:color w:val="825C00"/>
    </w:rPr>
  </w:style>
  <w:style w:type="character" w:styleId="IntenseReference">
    <w:name w:val="Intense Reference"/>
    <w:uiPriority w:val="32"/>
    <w:qFormat/>
    <w:rsid w:val="006D1FD6"/>
    <w:rPr>
      <w:rFonts w:ascii="Calibri" w:eastAsia="Times New Roman" w:hAnsi="Calibri" w:cs="Times New Roman"/>
      <w:b/>
      <w:bCs/>
      <w:i/>
      <w:iCs/>
      <w:color w:val="825C00"/>
    </w:rPr>
  </w:style>
  <w:style w:type="character" w:styleId="BookTitle">
    <w:name w:val="Book Title"/>
    <w:uiPriority w:val="33"/>
    <w:qFormat/>
    <w:rsid w:val="006D1FD6"/>
    <w:rPr>
      <w:caps/>
      <w:color w:val="825C00"/>
      <w:spacing w:val="5"/>
      <w:u w:color="825C00"/>
    </w:rPr>
  </w:style>
  <w:style w:type="paragraph" w:styleId="TOCHeading">
    <w:name w:val="TOC Heading"/>
    <w:basedOn w:val="Heading1"/>
    <w:next w:val="Normal"/>
    <w:uiPriority w:val="39"/>
    <w:semiHidden/>
    <w:unhideWhenUsed/>
    <w:qFormat/>
    <w:rsid w:val="006D1FD6"/>
    <w:pPr>
      <w:outlineLvl w:val="9"/>
    </w:pPr>
  </w:style>
  <w:style w:type="table" w:styleId="TableGrid">
    <w:name w:val="Table Grid"/>
    <w:basedOn w:val="TableNormal"/>
    <w:uiPriority w:val="59"/>
    <w:rsid w:val="006D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2B7A91"/>
    <w:rPr>
      <w:color w:val="808080"/>
    </w:rPr>
  </w:style>
  <w:style w:type="paragraph" w:styleId="BalloonText">
    <w:name w:val="Balloon Text"/>
    <w:basedOn w:val="Normal"/>
    <w:link w:val="BalloonTextChar"/>
    <w:uiPriority w:val="99"/>
    <w:semiHidden/>
    <w:unhideWhenUsed/>
    <w:rsid w:val="002B7A9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B7A91"/>
    <w:rPr>
      <w:rFonts w:ascii="Tahoma" w:hAnsi="Tahoma" w:cs="Tahoma"/>
      <w:sz w:val="16"/>
      <w:szCs w:val="16"/>
    </w:rPr>
  </w:style>
  <w:style w:type="character" w:styleId="CommentReference">
    <w:name w:val="annotation reference"/>
    <w:uiPriority w:val="99"/>
    <w:semiHidden/>
    <w:unhideWhenUsed/>
    <w:rsid w:val="003C01BD"/>
    <w:rPr>
      <w:sz w:val="16"/>
      <w:szCs w:val="16"/>
    </w:rPr>
  </w:style>
  <w:style w:type="paragraph" w:styleId="CommentText">
    <w:name w:val="annotation text"/>
    <w:basedOn w:val="Normal"/>
    <w:link w:val="CommentTextChar"/>
    <w:uiPriority w:val="99"/>
    <w:semiHidden/>
    <w:unhideWhenUsed/>
    <w:rsid w:val="003C01BD"/>
    <w:pPr>
      <w:spacing w:line="240" w:lineRule="auto"/>
    </w:pPr>
    <w:rPr>
      <w:sz w:val="20"/>
      <w:szCs w:val="20"/>
    </w:rPr>
  </w:style>
  <w:style w:type="character" w:customStyle="1" w:styleId="CommentTextChar">
    <w:name w:val="Comment Text Char"/>
    <w:link w:val="CommentText"/>
    <w:uiPriority w:val="99"/>
    <w:semiHidden/>
    <w:rsid w:val="003C01BD"/>
    <w:rPr>
      <w:sz w:val="20"/>
      <w:szCs w:val="20"/>
    </w:rPr>
  </w:style>
  <w:style w:type="paragraph" w:styleId="CommentSubject">
    <w:name w:val="annotation subject"/>
    <w:basedOn w:val="CommentText"/>
    <w:next w:val="CommentText"/>
    <w:link w:val="CommentSubjectChar"/>
    <w:uiPriority w:val="99"/>
    <w:semiHidden/>
    <w:unhideWhenUsed/>
    <w:rsid w:val="003C01BD"/>
    <w:rPr>
      <w:b/>
      <w:bCs/>
    </w:rPr>
  </w:style>
  <w:style w:type="character" w:customStyle="1" w:styleId="CommentSubjectChar">
    <w:name w:val="Comment Subject Char"/>
    <w:link w:val="CommentSubject"/>
    <w:uiPriority w:val="99"/>
    <w:semiHidden/>
    <w:rsid w:val="003C01BD"/>
    <w:rPr>
      <w:b/>
      <w:bCs/>
      <w:sz w:val="20"/>
      <w:szCs w:val="20"/>
    </w:rPr>
  </w:style>
  <w:style w:type="paragraph" w:styleId="Header">
    <w:name w:val="header"/>
    <w:basedOn w:val="Normal"/>
    <w:link w:val="HeaderChar"/>
    <w:uiPriority w:val="99"/>
    <w:unhideWhenUsed/>
    <w:rsid w:val="007C49F9"/>
    <w:pPr>
      <w:tabs>
        <w:tab w:val="center" w:pos="4536"/>
        <w:tab w:val="right" w:pos="9072"/>
      </w:tabs>
      <w:spacing w:after="0" w:line="240" w:lineRule="auto"/>
    </w:pPr>
  </w:style>
  <w:style w:type="character" w:customStyle="1" w:styleId="HeaderChar">
    <w:name w:val="Header Char"/>
    <w:basedOn w:val="DefaultParagraphFont"/>
    <w:link w:val="Header"/>
    <w:uiPriority w:val="99"/>
    <w:rsid w:val="007C49F9"/>
  </w:style>
  <w:style w:type="paragraph" w:styleId="Footer">
    <w:name w:val="footer"/>
    <w:basedOn w:val="Normal"/>
    <w:link w:val="FooterChar"/>
    <w:uiPriority w:val="99"/>
    <w:unhideWhenUsed/>
    <w:rsid w:val="007C49F9"/>
    <w:pPr>
      <w:tabs>
        <w:tab w:val="center" w:pos="4536"/>
        <w:tab w:val="right" w:pos="9072"/>
      </w:tabs>
      <w:spacing w:after="0" w:line="240" w:lineRule="auto"/>
    </w:pPr>
  </w:style>
  <w:style w:type="character" w:customStyle="1" w:styleId="FooterChar">
    <w:name w:val="Footer Char"/>
    <w:basedOn w:val="DefaultParagraphFont"/>
    <w:link w:val="Footer"/>
    <w:uiPriority w:val="99"/>
    <w:rsid w:val="007C49F9"/>
  </w:style>
  <w:style w:type="character" w:customStyle="1" w:styleId="Formulareintrge">
    <w:name w:val="Formulareinträge"/>
    <w:uiPriority w:val="1"/>
    <w:rsid w:val="007D25C4"/>
    <w:rPr>
      <w:rFonts w:ascii="Rotis SemiSans Pro" w:hAnsi="Rotis SemiSans Pro"/>
      <w:color w:val="000000"/>
      <w:sz w:val="22"/>
    </w:rPr>
  </w:style>
  <w:style w:type="character" w:customStyle="1" w:styleId="property">
    <w:name w:val="property"/>
    <w:basedOn w:val="DefaultParagraphFont"/>
    <w:rsid w:val="00EB6597"/>
  </w:style>
  <w:style w:type="paragraph" w:styleId="Revision">
    <w:name w:val="Revision"/>
    <w:hidden/>
    <w:uiPriority w:val="99"/>
    <w:semiHidden/>
    <w:rsid w:val="00927B07"/>
    <w:rPr>
      <w:rFonts w:ascii="Rotis SemiSans Pro" w:hAnsi="Rotis SemiSans Pro"/>
      <w:sz w:val="22"/>
      <w:szCs w:val="22"/>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81971">
      <w:bodyDiv w:val="1"/>
      <w:marLeft w:val="0"/>
      <w:marRight w:val="0"/>
      <w:marTop w:val="0"/>
      <w:marBottom w:val="0"/>
      <w:divBdr>
        <w:top w:val="none" w:sz="0" w:space="0" w:color="auto"/>
        <w:left w:val="none" w:sz="0" w:space="0" w:color="auto"/>
        <w:bottom w:val="none" w:sz="0" w:space="0" w:color="auto"/>
        <w:right w:val="none" w:sz="0" w:space="0" w:color="auto"/>
      </w:divBdr>
      <w:divsChild>
        <w:div w:id="143550895">
          <w:marLeft w:val="0"/>
          <w:marRight w:val="0"/>
          <w:marTop w:val="0"/>
          <w:marBottom w:val="0"/>
          <w:divBdr>
            <w:top w:val="none" w:sz="0" w:space="0" w:color="auto"/>
            <w:left w:val="none" w:sz="0" w:space="0" w:color="auto"/>
            <w:bottom w:val="none" w:sz="0" w:space="0" w:color="auto"/>
            <w:right w:val="none" w:sz="0" w:space="0" w:color="auto"/>
          </w:divBdr>
        </w:div>
        <w:div w:id="147140058">
          <w:marLeft w:val="0"/>
          <w:marRight w:val="0"/>
          <w:marTop w:val="0"/>
          <w:marBottom w:val="0"/>
          <w:divBdr>
            <w:top w:val="none" w:sz="0" w:space="0" w:color="auto"/>
            <w:left w:val="none" w:sz="0" w:space="0" w:color="auto"/>
            <w:bottom w:val="none" w:sz="0" w:space="0" w:color="auto"/>
            <w:right w:val="none" w:sz="0" w:space="0" w:color="auto"/>
          </w:divBdr>
        </w:div>
        <w:div w:id="322398036">
          <w:marLeft w:val="0"/>
          <w:marRight w:val="0"/>
          <w:marTop w:val="0"/>
          <w:marBottom w:val="0"/>
          <w:divBdr>
            <w:top w:val="none" w:sz="0" w:space="0" w:color="auto"/>
            <w:left w:val="none" w:sz="0" w:space="0" w:color="auto"/>
            <w:bottom w:val="none" w:sz="0" w:space="0" w:color="auto"/>
            <w:right w:val="none" w:sz="0" w:space="0" w:color="auto"/>
          </w:divBdr>
        </w:div>
        <w:div w:id="419912760">
          <w:marLeft w:val="0"/>
          <w:marRight w:val="0"/>
          <w:marTop w:val="0"/>
          <w:marBottom w:val="0"/>
          <w:divBdr>
            <w:top w:val="none" w:sz="0" w:space="0" w:color="auto"/>
            <w:left w:val="none" w:sz="0" w:space="0" w:color="auto"/>
            <w:bottom w:val="none" w:sz="0" w:space="0" w:color="auto"/>
            <w:right w:val="none" w:sz="0" w:space="0" w:color="auto"/>
          </w:divBdr>
          <w:divsChild>
            <w:div w:id="364255922">
              <w:marLeft w:val="0"/>
              <w:marRight w:val="0"/>
              <w:marTop w:val="0"/>
              <w:marBottom w:val="0"/>
              <w:divBdr>
                <w:top w:val="none" w:sz="0" w:space="0" w:color="auto"/>
                <w:left w:val="none" w:sz="0" w:space="0" w:color="auto"/>
                <w:bottom w:val="none" w:sz="0" w:space="0" w:color="auto"/>
                <w:right w:val="none" w:sz="0" w:space="0" w:color="auto"/>
              </w:divBdr>
            </w:div>
            <w:div w:id="1098987418">
              <w:marLeft w:val="0"/>
              <w:marRight w:val="0"/>
              <w:marTop w:val="0"/>
              <w:marBottom w:val="0"/>
              <w:divBdr>
                <w:top w:val="none" w:sz="0" w:space="0" w:color="auto"/>
                <w:left w:val="none" w:sz="0" w:space="0" w:color="auto"/>
                <w:bottom w:val="none" w:sz="0" w:space="0" w:color="auto"/>
                <w:right w:val="none" w:sz="0" w:space="0" w:color="auto"/>
              </w:divBdr>
            </w:div>
            <w:div w:id="2109689205">
              <w:marLeft w:val="0"/>
              <w:marRight w:val="0"/>
              <w:marTop w:val="0"/>
              <w:marBottom w:val="0"/>
              <w:divBdr>
                <w:top w:val="none" w:sz="0" w:space="0" w:color="auto"/>
                <w:left w:val="none" w:sz="0" w:space="0" w:color="auto"/>
                <w:bottom w:val="none" w:sz="0" w:space="0" w:color="auto"/>
                <w:right w:val="none" w:sz="0" w:space="0" w:color="auto"/>
              </w:divBdr>
            </w:div>
          </w:divsChild>
        </w:div>
        <w:div w:id="461269778">
          <w:marLeft w:val="0"/>
          <w:marRight w:val="0"/>
          <w:marTop w:val="0"/>
          <w:marBottom w:val="0"/>
          <w:divBdr>
            <w:top w:val="none" w:sz="0" w:space="0" w:color="auto"/>
            <w:left w:val="none" w:sz="0" w:space="0" w:color="auto"/>
            <w:bottom w:val="none" w:sz="0" w:space="0" w:color="auto"/>
            <w:right w:val="none" w:sz="0" w:space="0" w:color="auto"/>
          </w:divBdr>
        </w:div>
        <w:div w:id="607086664">
          <w:marLeft w:val="0"/>
          <w:marRight w:val="0"/>
          <w:marTop w:val="0"/>
          <w:marBottom w:val="0"/>
          <w:divBdr>
            <w:top w:val="none" w:sz="0" w:space="0" w:color="auto"/>
            <w:left w:val="none" w:sz="0" w:space="0" w:color="auto"/>
            <w:bottom w:val="none" w:sz="0" w:space="0" w:color="auto"/>
            <w:right w:val="none" w:sz="0" w:space="0" w:color="auto"/>
          </w:divBdr>
        </w:div>
        <w:div w:id="708722422">
          <w:marLeft w:val="0"/>
          <w:marRight w:val="0"/>
          <w:marTop w:val="0"/>
          <w:marBottom w:val="0"/>
          <w:divBdr>
            <w:top w:val="none" w:sz="0" w:space="0" w:color="auto"/>
            <w:left w:val="none" w:sz="0" w:space="0" w:color="auto"/>
            <w:bottom w:val="none" w:sz="0" w:space="0" w:color="auto"/>
            <w:right w:val="none" w:sz="0" w:space="0" w:color="auto"/>
          </w:divBdr>
        </w:div>
        <w:div w:id="946696858">
          <w:marLeft w:val="0"/>
          <w:marRight w:val="0"/>
          <w:marTop w:val="0"/>
          <w:marBottom w:val="0"/>
          <w:divBdr>
            <w:top w:val="none" w:sz="0" w:space="0" w:color="auto"/>
            <w:left w:val="none" w:sz="0" w:space="0" w:color="auto"/>
            <w:bottom w:val="none" w:sz="0" w:space="0" w:color="auto"/>
            <w:right w:val="none" w:sz="0" w:space="0" w:color="auto"/>
          </w:divBdr>
        </w:div>
        <w:div w:id="956374048">
          <w:marLeft w:val="0"/>
          <w:marRight w:val="0"/>
          <w:marTop w:val="0"/>
          <w:marBottom w:val="0"/>
          <w:divBdr>
            <w:top w:val="none" w:sz="0" w:space="0" w:color="auto"/>
            <w:left w:val="none" w:sz="0" w:space="0" w:color="auto"/>
            <w:bottom w:val="none" w:sz="0" w:space="0" w:color="auto"/>
            <w:right w:val="none" w:sz="0" w:space="0" w:color="auto"/>
          </w:divBdr>
        </w:div>
        <w:div w:id="1082219369">
          <w:marLeft w:val="0"/>
          <w:marRight w:val="0"/>
          <w:marTop w:val="0"/>
          <w:marBottom w:val="0"/>
          <w:divBdr>
            <w:top w:val="none" w:sz="0" w:space="0" w:color="auto"/>
            <w:left w:val="none" w:sz="0" w:space="0" w:color="auto"/>
            <w:bottom w:val="none" w:sz="0" w:space="0" w:color="auto"/>
            <w:right w:val="none" w:sz="0" w:space="0" w:color="auto"/>
          </w:divBdr>
        </w:div>
        <w:div w:id="1907032968">
          <w:marLeft w:val="0"/>
          <w:marRight w:val="0"/>
          <w:marTop w:val="0"/>
          <w:marBottom w:val="0"/>
          <w:divBdr>
            <w:top w:val="none" w:sz="0" w:space="0" w:color="auto"/>
            <w:left w:val="none" w:sz="0" w:space="0" w:color="auto"/>
            <w:bottom w:val="none" w:sz="0" w:space="0" w:color="auto"/>
            <w:right w:val="none" w:sz="0" w:space="0" w:color="auto"/>
          </w:divBdr>
        </w:div>
      </w:divsChild>
    </w:div>
    <w:div w:id="271088760">
      <w:bodyDiv w:val="1"/>
      <w:marLeft w:val="0"/>
      <w:marRight w:val="0"/>
      <w:marTop w:val="0"/>
      <w:marBottom w:val="0"/>
      <w:divBdr>
        <w:top w:val="none" w:sz="0" w:space="0" w:color="auto"/>
        <w:left w:val="none" w:sz="0" w:space="0" w:color="auto"/>
        <w:bottom w:val="none" w:sz="0" w:space="0" w:color="auto"/>
        <w:right w:val="none" w:sz="0" w:space="0" w:color="auto"/>
      </w:divBdr>
    </w:div>
    <w:div w:id="669063229">
      <w:bodyDiv w:val="1"/>
      <w:marLeft w:val="0"/>
      <w:marRight w:val="0"/>
      <w:marTop w:val="0"/>
      <w:marBottom w:val="0"/>
      <w:divBdr>
        <w:top w:val="none" w:sz="0" w:space="0" w:color="auto"/>
        <w:left w:val="none" w:sz="0" w:space="0" w:color="auto"/>
        <w:bottom w:val="none" w:sz="0" w:space="0" w:color="auto"/>
        <w:right w:val="none" w:sz="0" w:space="0" w:color="auto"/>
      </w:divBdr>
    </w:div>
    <w:div w:id="1006905794">
      <w:bodyDiv w:val="1"/>
      <w:marLeft w:val="0"/>
      <w:marRight w:val="0"/>
      <w:marTop w:val="0"/>
      <w:marBottom w:val="0"/>
      <w:divBdr>
        <w:top w:val="none" w:sz="0" w:space="0" w:color="auto"/>
        <w:left w:val="none" w:sz="0" w:space="0" w:color="auto"/>
        <w:bottom w:val="none" w:sz="0" w:space="0" w:color="auto"/>
        <w:right w:val="none" w:sz="0" w:space="0" w:color="auto"/>
      </w:divBdr>
      <w:divsChild>
        <w:div w:id="1506435197">
          <w:marLeft w:val="0"/>
          <w:marRight w:val="0"/>
          <w:marTop w:val="0"/>
          <w:marBottom w:val="0"/>
          <w:divBdr>
            <w:top w:val="none" w:sz="0" w:space="0" w:color="auto"/>
            <w:left w:val="none" w:sz="0" w:space="0" w:color="auto"/>
            <w:bottom w:val="none" w:sz="0" w:space="0" w:color="auto"/>
            <w:right w:val="none" w:sz="0" w:space="0" w:color="auto"/>
          </w:divBdr>
          <w:divsChild>
            <w:div w:id="10618015">
              <w:marLeft w:val="0"/>
              <w:marRight w:val="0"/>
              <w:marTop w:val="0"/>
              <w:marBottom w:val="0"/>
              <w:divBdr>
                <w:top w:val="none" w:sz="0" w:space="0" w:color="auto"/>
                <w:left w:val="none" w:sz="0" w:space="0" w:color="auto"/>
                <w:bottom w:val="none" w:sz="0" w:space="0" w:color="auto"/>
                <w:right w:val="none" w:sz="0" w:space="0" w:color="auto"/>
              </w:divBdr>
            </w:div>
            <w:div w:id="213394120">
              <w:marLeft w:val="0"/>
              <w:marRight w:val="0"/>
              <w:marTop w:val="0"/>
              <w:marBottom w:val="0"/>
              <w:divBdr>
                <w:top w:val="none" w:sz="0" w:space="0" w:color="auto"/>
                <w:left w:val="none" w:sz="0" w:space="0" w:color="auto"/>
                <w:bottom w:val="none" w:sz="0" w:space="0" w:color="auto"/>
                <w:right w:val="none" w:sz="0" w:space="0" w:color="auto"/>
              </w:divBdr>
            </w:div>
            <w:div w:id="690843191">
              <w:marLeft w:val="0"/>
              <w:marRight w:val="0"/>
              <w:marTop w:val="0"/>
              <w:marBottom w:val="0"/>
              <w:divBdr>
                <w:top w:val="none" w:sz="0" w:space="0" w:color="auto"/>
                <w:left w:val="none" w:sz="0" w:space="0" w:color="auto"/>
                <w:bottom w:val="none" w:sz="0" w:space="0" w:color="auto"/>
                <w:right w:val="none" w:sz="0" w:space="0" w:color="auto"/>
              </w:divBdr>
            </w:div>
            <w:div w:id="1250115956">
              <w:marLeft w:val="0"/>
              <w:marRight w:val="0"/>
              <w:marTop w:val="0"/>
              <w:marBottom w:val="0"/>
              <w:divBdr>
                <w:top w:val="none" w:sz="0" w:space="0" w:color="auto"/>
                <w:left w:val="none" w:sz="0" w:space="0" w:color="auto"/>
                <w:bottom w:val="none" w:sz="0" w:space="0" w:color="auto"/>
                <w:right w:val="none" w:sz="0" w:space="0" w:color="auto"/>
              </w:divBdr>
            </w:div>
            <w:div w:id="156768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846413">
      <w:bodyDiv w:val="1"/>
      <w:marLeft w:val="0"/>
      <w:marRight w:val="0"/>
      <w:marTop w:val="0"/>
      <w:marBottom w:val="0"/>
      <w:divBdr>
        <w:top w:val="none" w:sz="0" w:space="0" w:color="auto"/>
        <w:left w:val="none" w:sz="0" w:space="0" w:color="auto"/>
        <w:bottom w:val="none" w:sz="0" w:space="0" w:color="auto"/>
        <w:right w:val="none" w:sz="0" w:space="0" w:color="auto"/>
      </w:divBdr>
    </w:div>
    <w:div w:id="1344896322">
      <w:bodyDiv w:val="1"/>
      <w:marLeft w:val="0"/>
      <w:marRight w:val="0"/>
      <w:marTop w:val="0"/>
      <w:marBottom w:val="0"/>
      <w:divBdr>
        <w:top w:val="none" w:sz="0" w:space="0" w:color="auto"/>
        <w:left w:val="none" w:sz="0" w:space="0" w:color="auto"/>
        <w:bottom w:val="none" w:sz="0" w:space="0" w:color="auto"/>
        <w:right w:val="none" w:sz="0" w:space="0" w:color="auto"/>
      </w:divBdr>
    </w:div>
    <w:div w:id="1420325333">
      <w:bodyDiv w:val="1"/>
      <w:marLeft w:val="0"/>
      <w:marRight w:val="0"/>
      <w:marTop w:val="0"/>
      <w:marBottom w:val="0"/>
      <w:divBdr>
        <w:top w:val="none" w:sz="0" w:space="0" w:color="auto"/>
        <w:left w:val="none" w:sz="0" w:space="0" w:color="auto"/>
        <w:bottom w:val="none" w:sz="0" w:space="0" w:color="auto"/>
        <w:right w:val="none" w:sz="0" w:space="0" w:color="auto"/>
      </w:divBdr>
    </w:div>
    <w:div w:id="1432972370">
      <w:bodyDiv w:val="1"/>
      <w:marLeft w:val="0"/>
      <w:marRight w:val="0"/>
      <w:marTop w:val="0"/>
      <w:marBottom w:val="0"/>
      <w:divBdr>
        <w:top w:val="none" w:sz="0" w:space="0" w:color="auto"/>
        <w:left w:val="none" w:sz="0" w:space="0" w:color="auto"/>
        <w:bottom w:val="none" w:sz="0" w:space="0" w:color="auto"/>
        <w:right w:val="none" w:sz="0" w:space="0" w:color="auto"/>
      </w:divBdr>
    </w:div>
    <w:div w:id="1741443505">
      <w:bodyDiv w:val="1"/>
      <w:marLeft w:val="0"/>
      <w:marRight w:val="0"/>
      <w:marTop w:val="0"/>
      <w:marBottom w:val="0"/>
      <w:divBdr>
        <w:top w:val="none" w:sz="0" w:space="0" w:color="auto"/>
        <w:left w:val="none" w:sz="0" w:space="0" w:color="auto"/>
        <w:bottom w:val="none" w:sz="0" w:space="0" w:color="auto"/>
        <w:right w:val="none" w:sz="0" w:space="0" w:color="auto"/>
      </w:divBdr>
    </w:div>
    <w:div w:id="186817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7695D39E14A4625A0D39DCC13A47907"/>
        <w:category>
          <w:name w:val="Allgemein"/>
          <w:gallery w:val="placeholder"/>
        </w:category>
        <w:types>
          <w:type w:val="bbPlcHdr"/>
        </w:types>
        <w:behaviors>
          <w:behavior w:val="content"/>
        </w:behaviors>
        <w:guid w:val="{103144E1-E695-4376-AAFC-C20CECF9ECAD}"/>
      </w:docPartPr>
      <w:docPartBody>
        <w:p w:rsidR="00A016F4" w:rsidRDefault="00A016F4">
          <w:pPr>
            <w:pStyle w:val="A7695D39E14A4625A0D39DCC13A47907"/>
          </w:pPr>
          <w:r w:rsidRPr="00DC6B92">
            <w:rPr>
              <w:rStyle w:val="PlaceholderText"/>
            </w:rPr>
            <w:t>Klicken Sie hier, um Text einzugeben.</w:t>
          </w:r>
        </w:p>
      </w:docPartBody>
    </w:docPart>
    <w:docPart>
      <w:docPartPr>
        <w:name w:val="D3682D2C52164F1D99D50AF0B86C48A4"/>
        <w:category>
          <w:name w:val="Allgemein"/>
          <w:gallery w:val="placeholder"/>
        </w:category>
        <w:types>
          <w:type w:val="bbPlcHdr"/>
        </w:types>
        <w:behaviors>
          <w:behavior w:val="content"/>
        </w:behaviors>
        <w:guid w:val="{52640899-A27E-4D38-9263-7560D312CF1E}"/>
      </w:docPartPr>
      <w:docPartBody>
        <w:p w:rsidR="00A016F4" w:rsidRDefault="00A016F4">
          <w:pPr>
            <w:pStyle w:val="D3682D2C52164F1D99D50AF0B86C48A4"/>
          </w:pPr>
          <w:r w:rsidRPr="00CD6543">
            <w:rPr>
              <w:rStyle w:val="PlaceholderText"/>
            </w:rPr>
            <w:t>Wählen Sie ein Element aus.</w:t>
          </w:r>
        </w:p>
      </w:docPartBody>
    </w:docPart>
    <w:docPart>
      <w:docPartPr>
        <w:name w:val="112D541B84FE41148D11CBF10052286D"/>
        <w:category>
          <w:name w:val="Allgemein"/>
          <w:gallery w:val="placeholder"/>
        </w:category>
        <w:types>
          <w:type w:val="bbPlcHdr"/>
        </w:types>
        <w:behaviors>
          <w:behavior w:val="content"/>
        </w:behaviors>
        <w:guid w:val="{C33816C9-023F-4F4E-911A-D7C2F24642E1}"/>
      </w:docPartPr>
      <w:docPartBody>
        <w:p w:rsidR="00AE24BC" w:rsidRDefault="008F0020" w:rsidP="008F0020">
          <w:pPr>
            <w:pStyle w:val="112D541B84FE41148D11CBF10052286D"/>
          </w:pPr>
          <w:r w:rsidRPr="00DC6B92">
            <w:rPr>
              <w:rStyle w:val="PlaceholderText"/>
            </w:rPr>
            <w:t>Klicken Sie hier, um Text einzugeben.</w:t>
          </w:r>
        </w:p>
      </w:docPartBody>
    </w:docPart>
    <w:docPart>
      <w:docPartPr>
        <w:name w:val="751C0F2C2344C24F86C2D329A51849A1"/>
        <w:category>
          <w:name w:val="General"/>
          <w:gallery w:val="placeholder"/>
        </w:category>
        <w:types>
          <w:type w:val="bbPlcHdr"/>
        </w:types>
        <w:behaviors>
          <w:behavior w:val="content"/>
        </w:behaviors>
        <w:guid w:val="{71037867-2CB7-9647-AB8E-162E8E53BE8F}"/>
      </w:docPartPr>
      <w:docPartBody>
        <w:p w:rsidR="00DD020D" w:rsidRDefault="008D339D" w:rsidP="008D339D">
          <w:pPr>
            <w:pStyle w:val="751C0F2C2344C24F86C2D329A51849A1"/>
          </w:pPr>
          <w:r w:rsidRPr="00DC6B92">
            <w:rPr>
              <w:rStyle w:val="Placehold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Rotis SemiSans Pro">
    <w:altName w:val="Calibri"/>
    <w:panose1 w:val="020B0604020202020204"/>
    <w:charset w:val="00"/>
    <w:family w:val="swiss"/>
    <w:notTrueType/>
    <w:pitch w:val="variable"/>
    <w:sig w:usb0="00000087" w:usb1="00000001" w:usb2="00000000" w:usb3="00000000" w:csb0="0000009B"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altName w:val="Times New Roman"/>
    <w:panose1 w:val="020B0300000000000000"/>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16F4"/>
    <w:rsid w:val="00475A14"/>
    <w:rsid w:val="005E76AA"/>
    <w:rsid w:val="008D339D"/>
    <w:rsid w:val="008F0020"/>
    <w:rsid w:val="00941769"/>
    <w:rsid w:val="00A016F4"/>
    <w:rsid w:val="00AE24BC"/>
    <w:rsid w:val="00DD020D"/>
    <w:rsid w:val="00E17A8C"/>
    <w:rsid w:val="00ED1A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8D339D"/>
    <w:rPr>
      <w:color w:val="808080"/>
    </w:rPr>
  </w:style>
  <w:style w:type="paragraph" w:customStyle="1" w:styleId="A7695D39E14A4625A0D39DCC13A47907">
    <w:name w:val="A7695D39E14A4625A0D39DCC13A47907"/>
  </w:style>
  <w:style w:type="paragraph" w:customStyle="1" w:styleId="D3682D2C52164F1D99D50AF0B86C48A4">
    <w:name w:val="D3682D2C52164F1D99D50AF0B86C48A4"/>
  </w:style>
  <w:style w:type="paragraph" w:customStyle="1" w:styleId="751C0F2C2344C24F86C2D329A51849A1">
    <w:name w:val="751C0F2C2344C24F86C2D329A51849A1"/>
    <w:rsid w:val="008D339D"/>
    <w:pPr>
      <w:spacing w:after="0" w:line="240" w:lineRule="auto"/>
    </w:pPr>
    <w:rPr>
      <w:sz w:val="24"/>
      <w:szCs w:val="24"/>
      <w:lang w:val="en-US" w:eastAsia="en-US"/>
    </w:rPr>
  </w:style>
  <w:style w:type="paragraph" w:customStyle="1" w:styleId="112D541B84FE41148D11CBF10052286D">
    <w:name w:val="112D541B84FE41148D11CBF10052286D"/>
    <w:rsid w:val="008F00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B7D164-6545-41F4-9752-9894A67C0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1231</Words>
  <Characters>7017</Characters>
  <Application>Microsoft Office Word</Application>
  <DocSecurity>0</DocSecurity>
  <Lines>58</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GESIS- Mannheim</Company>
  <LinksUpToDate>false</LinksUpToDate>
  <CharactersWithSpaces>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Langendoerfer, Loretta</dc:creator>
  <cp:lastModifiedBy>Merlin Schaeffer</cp:lastModifiedBy>
  <cp:revision>3</cp:revision>
  <dcterms:created xsi:type="dcterms:W3CDTF">2022-06-07T08:08:00Z</dcterms:created>
  <dcterms:modified xsi:type="dcterms:W3CDTF">2022-06-07T08:09:00Z</dcterms:modified>
</cp:coreProperties>
</file>